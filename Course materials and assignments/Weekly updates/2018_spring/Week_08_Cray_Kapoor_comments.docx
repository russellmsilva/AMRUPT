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8F270" w14:textId="0C3403B9" w:rsidR="009B188B" w:rsidRPr="009B188B" w:rsidRDefault="009B188B" w:rsidP="00D3309A">
      <w:pPr>
        <w:spacing w:after="120"/>
        <w:rPr>
          <w:bCs/>
          <w:color w:val="000000"/>
        </w:rPr>
      </w:pPr>
      <w:bookmarkStart w:id="0" w:name="_GoBack"/>
      <w:bookmarkEnd w:id="0"/>
      <w:r w:rsidRPr="009B188B">
        <w:rPr>
          <w:bCs/>
          <w:color w:val="000000"/>
        </w:rPr>
        <w:t>Justin Cray</w:t>
      </w:r>
    </w:p>
    <w:p w14:paraId="36DE60CA" w14:textId="2F1CD712" w:rsidR="009B188B" w:rsidRPr="009B188B" w:rsidRDefault="009B188B" w:rsidP="00D3309A">
      <w:pPr>
        <w:spacing w:after="120"/>
        <w:rPr>
          <w:bCs/>
          <w:color w:val="000000"/>
        </w:rPr>
      </w:pPr>
      <w:r w:rsidRPr="009B188B">
        <w:rPr>
          <w:bCs/>
          <w:color w:val="000000"/>
        </w:rPr>
        <w:t>03/20/18</w:t>
      </w:r>
    </w:p>
    <w:p w14:paraId="427F779F" w14:textId="6BCA155F" w:rsidR="009B188B" w:rsidRPr="009B188B" w:rsidRDefault="009B188B" w:rsidP="00D3309A">
      <w:pPr>
        <w:spacing w:after="120"/>
        <w:rPr>
          <w:bCs/>
          <w:color w:val="000000"/>
        </w:rPr>
      </w:pPr>
      <w:r w:rsidRPr="009B188B">
        <w:rPr>
          <w:bCs/>
          <w:color w:val="000000"/>
        </w:rPr>
        <w:t>AMRUPT, SP 18</w:t>
      </w:r>
    </w:p>
    <w:p w14:paraId="00738BE2" w14:textId="77777777" w:rsidR="009B188B" w:rsidRPr="009B188B" w:rsidRDefault="009B188B" w:rsidP="00D3309A">
      <w:pPr>
        <w:spacing w:after="120"/>
        <w:rPr>
          <w:bCs/>
          <w:color w:val="000000"/>
        </w:rPr>
      </w:pPr>
    </w:p>
    <w:p w14:paraId="42A2C729" w14:textId="79BF599D" w:rsidR="009B188B" w:rsidRPr="009B188B" w:rsidRDefault="009B188B" w:rsidP="00D3309A">
      <w:pPr>
        <w:spacing w:after="120"/>
        <w:rPr>
          <w:bCs/>
          <w:color w:val="000000"/>
        </w:rPr>
      </w:pPr>
      <w:r w:rsidRPr="009B188B">
        <w:rPr>
          <w:b/>
          <w:bCs/>
          <w:color w:val="000000"/>
        </w:rPr>
        <w:t>Goals</w:t>
      </w:r>
    </w:p>
    <w:p w14:paraId="3CDDE78D" w14:textId="3B8ADC09" w:rsidR="009B188B" w:rsidRDefault="009B188B" w:rsidP="00D3309A">
      <w:pPr>
        <w:spacing w:after="120"/>
        <w:rPr>
          <w:bCs/>
          <w:color w:val="000000"/>
        </w:rPr>
      </w:pPr>
      <w:r w:rsidRPr="009B188B">
        <w:rPr>
          <w:bCs/>
          <w:color w:val="000000"/>
        </w:rPr>
        <w:t xml:space="preserve">Due to my attendance at a conference this week, my goal was simply to update the report to reflect on our conversation we had with </w:t>
      </w:r>
      <w:r>
        <w:rPr>
          <w:bCs/>
          <w:color w:val="000000"/>
        </w:rPr>
        <w:t xml:space="preserve">Dr. </w:t>
      </w:r>
      <w:proofErr w:type="spellStart"/>
      <w:r>
        <w:rPr>
          <w:bCs/>
          <w:color w:val="000000"/>
        </w:rPr>
        <w:t>Kan</w:t>
      </w:r>
      <w:proofErr w:type="spellEnd"/>
      <w:r>
        <w:rPr>
          <w:bCs/>
          <w:color w:val="000000"/>
        </w:rPr>
        <w:t xml:space="preserve"> and modify the report to include the SDR architecture. </w:t>
      </w:r>
    </w:p>
    <w:p w14:paraId="1AD14323" w14:textId="77777777" w:rsidR="00C51AE9" w:rsidRDefault="00C51AE9" w:rsidP="00D3309A">
      <w:pPr>
        <w:spacing w:after="120"/>
        <w:rPr>
          <w:bCs/>
          <w:color w:val="000000"/>
        </w:rPr>
      </w:pPr>
    </w:p>
    <w:p w14:paraId="69095C85" w14:textId="1DD0D317" w:rsidR="00C51AE9" w:rsidRDefault="00C51AE9" w:rsidP="00D3309A">
      <w:pPr>
        <w:spacing w:after="120"/>
        <w:rPr>
          <w:b/>
          <w:bCs/>
          <w:color w:val="000000"/>
        </w:rPr>
      </w:pPr>
      <w:r w:rsidRPr="00C51AE9">
        <w:rPr>
          <w:b/>
          <w:bCs/>
          <w:color w:val="000000"/>
        </w:rPr>
        <w:t>Problem</w:t>
      </w:r>
    </w:p>
    <w:p w14:paraId="6F3EC988" w14:textId="0D562719" w:rsidR="00C51AE9" w:rsidRPr="00C51AE9" w:rsidRDefault="00C51AE9" w:rsidP="00D3309A">
      <w:pPr>
        <w:spacing w:after="120"/>
        <w:rPr>
          <w:bCs/>
          <w:color w:val="000000"/>
        </w:rPr>
      </w:pPr>
      <w:r>
        <w:rPr>
          <w:bCs/>
          <w:color w:val="000000"/>
        </w:rPr>
        <w:t xml:space="preserve">Much of the architecture we’ve developed thus far has been implemented for the CC1310. In the attached I’ve modified the architecture description to reflect this. </w:t>
      </w:r>
    </w:p>
    <w:p w14:paraId="272F4D1C" w14:textId="77777777" w:rsidR="00C51AE9" w:rsidRDefault="00C51AE9" w:rsidP="00D3309A">
      <w:pPr>
        <w:spacing w:after="120"/>
        <w:rPr>
          <w:bCs/>
          <w:color w:val="000000"/>
        </w:rPr>
      </w:pPr>
    </w:p>
    <w:p w14:paraId="5CADE923" w14:textId="7336631E" w:rsidR="00C51AE9" w:rsidRPr="00C51AE9" w:rsidRDefault="00C51AE9" w:rsidP="00D3309A">
      <w:pPr>
        <w:spacing w:after="120"/>
        <w:rPr>
          <w:bCs/>
          <w:color w:val="000000"/>
        </w:rPr>
      </w:pPr>
      <w:r>
        <w:rPr>
          <w:b/>
          <w:bCs/>
          <w:color w:val="000000"/>
        </w:rPr>
        <w:t>General Approach</w:t>
      </w:r>
    </w:p>
    <w:p w14:paraId="16D5C5E0" w14:textId="36B8C150" w:rsidR="00C51AE9" w:rsidRDefault="00C51AE9" w:rsidP="00D3309A">
      <w:pPr>
        <w:spacing w:after="120"/>
        <w:rPr>
          <w:bCs/>
          <w:color w:val="000000"/>
        </w:rPr>
      </w:pPr>
      <w:r>
        <w:rPr>
          <w:bCs/>
          <w:color w:val="000000"/>
        </w:rPr>
        <w:t xml:space="preserve">To do this, I went line by line through my assigned section of the report, the technical approach, </w:t>
      </w:r>
      <w:proofErr w:type="gramStart"/>
      <w:r>
        <w:rPr>
          <w:bCs/>
          <w:color w:val="000000"/>
        </w:rPr>
        <w:t>and</w:t>
      </w:r>
      <w:proofErr w:type="gramEnd"/>
      <w:r>
        <w:rPr>
          <w:bCs/>
          <w:color w:val="000000"/>
        </w:rPr>
        <w:t xml:space="preserve"> replaced all of the CC1310 architecture. </w:t>
      </w:r>
    </w:p>
    <w:p w14:paraId="2214D3E8" w14:textId="77777777" w:rsidR="00C51AE9" w:rsidRDefault="00C51AE9" w:rsidP="00D3309A">
      <w:pPr>
        <w:spacing w:after="120"/>
        <w:rPr>
          <w:bCs/>
          <w:color w:val="000000"/>
        </w:rPr>
      </w:pPr>
    </w:p>
    <w:p w14:paraId="1412213C" w14:textId="0CBA0C9F" w:rsidR="00C51AE9" w:rsidRPr="00C51AE9" w:rsidRDefault="00C51AE9" w:rsidP="00D3309A">
      <w:pPr>
        <w:spacing w:after="120"/>
        <w:rPr>
          <w:b/>
          <w:bCs/>
          <w:color w:val="000000"/>
        </w:rPr>
      </w:pPr>
      <w:r w:rsidRPr="00C51AE9">
        <w:rPr>
          <w:b/>
          <w:bCs/>
          <w:color w:val="000000"/>
        </w:rPr>
        <w:t>Code-level problems and solutions, and empirical testing</w:t>
      </w:r>
    </w:p>
    <w:p w14:paraId="1691A5E2" w14:textId="5882EF13" w:rsidR="00C51AE9" w:rsidRDefault="00C51AE9" w:rsidP="00D3309A">
      <w:pPr>
        <w:spacing w:after="120"/>
        <w:rPr>
          <w:bCs/>
          <w:color w:val="000000"/>
        </w:rPr>
      </w:pPr>
      <w:r>
        <w:rPr>
          <w:bCs/>
          <w:color w:val="000000"/>
        </w:rPr>
        <w:t>None</w:t>
      </w:r>
    </w:p>
    <w:p w14:paraId="6C959395" w14:textId="77777777" w:rsidR="00C51AE9" w:rsidRDefault="00C51AE9" w:rsidP="00D3309A">
      <w:pPr>
        <w:spacing w:after="120"/>
        <w:rPr>
          <w:bCs/>
          <w:color w:val="000000"/>
        </w:rPr>
      </w:pPr>
    </w:p>
    <w:p w14:paraId="414BBC15" w14:textId="02A3D3D5" w:rsidR="00C51AE9" w:rsidRPr="00C51AE9" w:rsidRDefault="00C51AE9" w:rsidP="00D3309A">
      <w:pPr>
        <w:spacing w:after="120"/>
        <w:rPr>
          <w:b/>
          <w:bCs/>
          <w:color w:val="000000"/>
        </w:rPr>
      </w:pPr>
      <w:r w:rsidRPr="00C51AE9">
        <w:rPr>
          <w:b/>
          <w:bCs/>
          <w:color w:val="000000"/>
        </w:rPr>
        <w:t>Planned Course of Action</w:t>
      </w:r>
    </w:p>
    <w:p w14:paraId="117B3C56" w14:textId="797EE2D2" w:rsidR="00C51AE9" w:rsidRDefault="00C51AE9" w:rsidP="00D3309A">
      <w:pPr>
        <w:spacing w:after="120"/>
        <w:rPr>
          <w:bCs/>
          <w:color w:val="000000"/>
        </w:rPr>
      </w:pPr>
      <w:r>
        <w:rPr>
          <w:bCs/>
          <w:color w:val="000000"/>
        </w:rPr>
        <w:t xml:space="preserve">I will likely have to complete larger portions of the report. We’ll see how the report discussion moves forward this week. </w:t>
      </w:r>
    </w:p>
    <w:p w14:paraId="3FC66664" w14:textId="77777777" w:rsidR="00C51AE9" w:rsidRDefault="00C51AE9" w:rsidP="00D3309A">
      <w:pPr>
        <w:spacing w:after="120"/>
        <w:rPr>
          <w:bCs/>
          <w:color w:val="000000"/>
        </w:rPr>
      </w:pPr>
    </w:p>
    <w:p w14:paraId="3952D82E" w14:textId="2C67E8F9" w:rsidR="00C51AE9" w:rsidRPr="00C51AE9" w:rsidRDefault="00C51AE9" w:rsidP="00D3309A">
      <w:pPr>
        <w:spacing w:after="120"/>
        <w:rPr>
          <w:b/>
          <w:bCs/>
          <w:color w:val="000000"/>
        </w:rPr>
      </w:pPr>
      <w:r w:rsidRPr="00C51AE9">
        <w:rPr>
          <w:b/>
          <w:bCs/>
          <w:color w:val="000000"/>
        </w:rPr>
        <w:t>Resources and relevant Forum Posts</w:t>
      </w:r>
    </w:p>
    <w:p w14:paraId="3A3C2BFC" w14:textId="2961632A" w:rsidR="00C51AE9" w:rsidRDefault="00C51AE9" w:rsidP="00D3309A">
      <w:pPr>
        <w:spacing w:after="120"/>
        <w:rPr>
          <w:bCs/>
          <w:color w:val="000000"/>
        </w:rPr>
      </w:pPr>
      <w:r>
        <w:rPr>
          <w:bCs/>
          <w:color w:val="000000"/>
        </w:rPr>
        <w:t xml:space="preserve">See the citations in the report. A lot of the report is based on the previous version. </w:t>
      </w:r>
    </w:p>
    <w:p w14:paraId="31704321" w14:textId="77777777" w:rsidR="00C51AE9" w:rsidRDefault="00C51AE9" w:rsidP="00D3309A">
      <w:pPr>
        <w:spacing w:after="120"/>
        <w:rPr>
          <w:bCs/>
          <w:color w:val="000000"/>
        </w:rPr>
      </w:pPr>
    </w:p>
    <w:p w14:paraId="3ACC27FF" w14:textId="77777777" w:rsidR="00C51AE9" w:rsidRDefault="00C51AE9" w:rsidP="00D3309A">
      <w:pPr>
        <w:spacing w:after="120"/>
        <w:rPr>
          <w:bCs/>
          <w:color w:val="000000"/>
        </w:rPr>
      </w:pPr>
    </w:p>
    <w:p w14:paraId="452747C4" w14:textId="77777777" w:rsidR="00C51AE9" w:rsidRDefault="00C51AE9" w:rsidP="00D3309A">
      <w:pPr>
        <w:spacing w:after="120"/>
        <w:rPr>
          <w:bCs/>
          <w:color w:val="000000"/>
        </w:rPr>
      </w:pPr>
    </w:p>
    <w:p w14:paraId="30DA163D" w14:textId="77777777" w:rsidR="00C51AE9" w:rsidRDefault="00C51AE9" w:rsidP="00D3309A">
      <w:pPr>
        <w:spacing w:after="120"/>
        <w:rPr>
          <w:bCs/>
          <w:color w:val="000000"/>
        </w:rPr>
      </w:pPr>
    </w:p>
    <w:p w14:paraId="3312F647" w14:textId="77777777" w:rsidR="00C51AE9" w:rsidRDefault="00C51AE9" w:rsidP="00D3309A">
      <w:pPr>
        <w:spacing w:after="120"/>
        <w:rPr>
          <w:bCs/>
          <w:color w:val="000000"/>
        </w:rPr>
      </w:pPr>
    </w:p>
    <w:p w14:paraId="3993EBD1" w14:textId="77777777" w:rsidR="00C51AE9" w:rsidRDefault="00C51AE9" w:rsidP="00D3309A">
      <w:pPr>
        <w:spacing w:after="120"/>
        <w:rPr>
          <w:bCs/>
          <w:color w:val="000000"/>
        </w:rPr>
      </w:pPr>
    </w:p>
    <w:p w14:paraId="7ACA799A" w14:textId="77777777" w:rsidR="00C51AE9" w:rsidRDefault="00C51AE9" w:rsidP="00D3309A">
      <w:pPr>
        <w:spacing w:after="120"/>
        <w:rPr>
          <w:bCs/>
          <w:color w:val="000000"/>
        </w:rPr>
      </w:pPr>
    </w:p>
    <w:p w14:paraId="0B52D2FE" w14:textId="77777777" w:rsidR="00C51AE9" w:rsidRDefault="00C51AE9" w:rsidP="00D3309A">
      <w:pPr>
        <w:spacing w:after="120"/>
        <w:rPr>
          <w:bCs/>
          <w:color w:val="000000"/>
        </w:rPr>
      </w:pPr>
    </w:p>
    <w:p w14:paraId="3E900AF9" w14:textId="77777777" w:rsidR="00D3309A" w:rsidRPr="00D3309A" w:rsidRDefault="00D3309A" w:rsidP="00D3309A">
      <w:pPr>
        <w:spacing w:after="120"/>
      </w:pPr>
      <w:r w:rsidRPr="00D3309A">
        <w:rPr>
          <w:b/>
          <w:bCs/>
          <w:color w:val="000000"/>
        </w:rPr>
        <w:lastRenderedPageBreak/>
        <w:t>IV. Technical Approach</w:t>
      </w:r>
    </w:p>
    <w:p w14:paraId="3701D237" w14:textId="77777777" w:rsidR="00D3309A" w:rsidRPr="00D3309A" w:rsidRDefault="00D3309A" w:rsidP="00D3309A">
      <w:pPr>
        <w:spacing w:after="120"/>
      </w:pPr>
      <w:r w:rsidRPr="00D3309A">
        <w:rPr>
          <w:color w:val="000000"/>
        </w:rPr>
        <w:t>The entirety of the proposed direction finding system consists of radio transmitters and receivers. This section will focus primarily on receiver design as the lightweight radio tags are being developed by another party. In order to achieve our design objectives, the receiver architecture will require the most development.</w:t>
      </w:r>
    </w:p>
    <w:p w14:paraId="5BEA6710" w14:textId="702CD83B" w:rsidR="00D3309A" w:rsidRPr="009B188B" w:rsidRDefault="00C40896" w:rsidP="00D3309A">
      <w:pPr>
        <w:spacing w:after="120"/>
        <w:rPr>
          <w:b/>
          <w:bCs/>
          <w:color w:val="000000"/>
        </w:rPr>
      </w:pPr>
      <w:r w:rsidRPr="009B188B">
        <w:rPr>
          <w:b/>
          <w:bCs/>
          <w:color w:val="000000"/>
        </w:rPr>
        <w:t xml:space="preserve">I. </w:t>
      </w:r>
      <w:r w:rsidR="00D3309A" w:rsidRPr="00D3309A">
        <w:rPr>
          <w:b/>
          <w:bCs/>
          <w:color w:val="000000"/>
        </w:rPr>
        <w:t xml:space="preserve"> Receiver Architecture </w:t>
      </w:r>
    </w:p>
    <w:p w14:paraId="4A80BDE8" w14:textId="77777777" w:rsidR="00D3309A" w:rsidRPr="009B188B" w:rsidRDefault="00D3309A" w:rsidP="00D3309A">
      <w:pPr>
        <w:spacing w:after="120"/>
        <w:rPr>
          <w:b/>
          <w:bCs/>
          <w:color w:val="000000"/>
        </w:rPr>
      </w:pPr>
    </w:p>
    <w:p w14:paraId="4802591A" w14:textId="7EBA3085" w:rsidR="00D3309A" w:rsidRPr="00D3309A" w:rsidRDefault="00D3309A" w:rsidP="00D3309A">
      <w:pPr>
        <w:rPr>
          <w:rFonts w:eastAsia="Times New Roman"/>
        </w:rPr>
      </w:pPr>
      <w:r w:rsidRPr="00D3309A">
        <w:rPr>
          <w:rFonts w:eastAsia="Times New Roman"/>
          <w:color w:val="000000"/>
        </w:rPr>
        <w:t xml:space="preserve">We first propose a receiver architecture that consists of an </w:t>
      </w:r>
      <w:r w:rsidRPr="009B188B">
        <w:rPr>
          <w:rFonts w:eastAsia="Times New Roman"/>
          <w:color w:val="000000"/>
        </w:rPr>
        <w:t xml:space="preserve">RTL </w:t>
      </w:r>
      <w:commentRangeStart w:id="1"/>
      <w:r w:rsidRPr="009B188B">
        <w:rPr>
          <w:rFonts w:eastAsia="Times New Roman"/>
          <w:color w:val="000000"/>
        </w:rPr>
        <w:t>SDR</w:t>
      </w:r>
      <w:commentRangeEnd w:id="1"/>
      <w:r w:rsidR="00050F95">
        <w:rPr>
          <w:rStyle w:val="CommentReference"/>
        </w:rPr>
        <w:commentReference w:id="1"/>
      </w:r>
      <w:r w:rsidRPr="00D3309A">
        <w:rPr>
          <w:rFonts w:eastAsia="Times New Roman"/>
          <w:color w:val="000000"/>
        </w:rPr>
        <w:t xml:space="preserve"> to simplify wireless communication and improve the cost effectiveness of this project. </w:t>
      </w:r>
      <w:r w:rsidRPr="009B188B">
        <w:rPr>
          <w:rFonts w:eastAsia="Times New Roman"/>
          <w:color w:val="000000"/>
        </w:rPr>
        <w:t xml:space="preserve">The receiver architecture is outlined in Figure 1. Note that this now includes 4 antennas to complete </w:t>
      </w:r>
      <w:commentRangeStart w:id="2"/>
      <w:r w:rsidRPr="009B188B">
        <w:rPr>
          <w:rFonts w:eastAsia="Times New Roman"/>
          <w:color w:val="000000"/>
        </w:rPr>
        <w:t>Watson-Watt Angle of Arrival (</w:t>
      </w:r>
      <w:proofErr w:type="spellStart"/>
      <w:r w:rsidRPr="009B188B">
        <w:rPr>
          <w:rFonts w:eastAsia="Times New Roman"/>
          <w:color w:val="000000"/>
        </w:rPr>
        <w:t>AoA</w:t>
      </w:r>
      <w:proofErr w:type="spellEnd"/>
      <w:r w:rsidRPr="009B188B">
        <w:rPr>
          <w:rFonts w:eastAsia="Times New Roman"/>
          <w:color w:val="000000"/>
        </w:rPr>
        <w:t xml:space="preserve">) </w:t>
      </w:r>
      <w:r w:rsidR="00E05C28" w:rsidRPr="009B188B">
        <w:rPr>
          <w:rFonts w:eastAsia="Times New Roman"/>
          <w:color w:val="000000"/>
        </w:rPr>
        <w:t>measurements</w:t>
      </w:r>
      <w:commentRangeEnd w:id="2"/>
      <w:r w:rsidR="00050F95">
        <w:rPr>
          <w:rStyle w:val="CommentReference"/>
        </w:rPr>
        <w:commentReference w:id="2"/>
      </w:r>
      <w:r w:rsidRPr="009B188B">
        <w:rPr>
          <w:rFonts w:eastAsia="Times New Roman"/>
          <w:color w:val="000000"/>
        </w:rPr>
        <w:t xml:space="preserve">. </w:t>
      </w:r>
      <w:commentRangeStart w:id="3"/>
      <w:r w:rsidR="00426881" w:rsidRPr="009B188B">
        <w:rPr>
          <w:rFonts w:eastAsia="Times New Roman"/>
          <w:color w:val="000000"/>
        </w:rPr>
        <w:t>Als</w:t>
      </w:r>
      <w:ins w:id="4" w:author="Julian" w:date="2018-03-27T09:59:00Z">
        <w:r w:rsidR="00050F95">
          <w:rPr>
            <w:rFonts w:eastAsia="Times New Roman"/>
            <w:color w:val="000000"/>
          </w:rPr>
          <w:t>o</w:t>
        </w:r>
      </w:ins>
      <w:r w:rsidR="00426881" w:rsidRPr="009B188B">
        <w:rPr>
          <w:rFonts w:eastAsia="Times New Roman"/>
          <w:color w:val="000000"/>
        </w:rPr>
        <w:t xml:space="preserve"> note the </w:t>
      </w:r>
      <w:commentRangeStart w:id="5"/>
      <w:r w:rsidR="00426881" w:rsidRPr="009B188B">
        <w:rPr>
          <w:rFonts w:eastAsia="Times New Roman"/>
          <w:color w:val="000000"/>
        </w:rPr>
        <w:t>decided</w:t>
      </w:r>
      <w:commentRangeEnd w:id="5"/>
      <w:r w:rsidR="00050F95">
        <w:rPr>
          <w:rStyle w:val="CommentReference"/>
        </w:rPr>
        <w:commentReference w:id="5"/>
      </w:r>
      <w:r w:rsidR="00426881" w:rsidRPr="009B188B">
        <w:rPr>
          <w:rFonts w:eastAsia="Times New Roman"/>
          <w:color w:val="000000"/>
        </w:rPr>
        <w:t xml:space="preserve"> clock board with highly stable (0.1 ppm) TCXO. This board must also have the power to drive multiple SDRs. </w:t>
      </w:r>
      <w:commentRangeEnd w:id="3"/>
      <w:r w:rsidR="00050F95">
        <w:rPr>
          <w:rStyle w:val="CommentReference"/>
        </w:rPr>
        <w:commentReference w:id="3"/>
      </w:r>
    </w:p>
    <w:p w14:paraId="1D2122E6" w14:textId="77777777" w:rsidR="00D3309A" w:rsidRPr="00D3309A" w:rsidRDefault="00D3309A" w:rsidP="00D3309A">
      <w:pPr>
        <w:spacing w:after="120"/>
      </w:pPr>
    </w:p>
    <w:p w14:paraId="1B448CFA" w14:textId="77777777" w:rsidR="00D3309A" w:rsidRPr="00D3309A" w:rsidRDefault="00D3309A" w:rsidP="00D3309A">
      <w:pPr>
        <w:rPr>
          <w:rFonts w:eastAsia="Times New Roman"/>
        </w:rPr>
      </w:pPr>
    </w:p>
    <w:p w14:paraId="2FE107DF" w14:textId="77777777" w:rsidR="00B45C3A" w:rsidRPr="009B188B" w:rsidRDefault="00D3309A" w:rsidP="00D3309A">
      <w:pPr>
        <w:jc w:val="center"/>
      </w:pPr>
      <w:r w:rsidRPr="009B188B">
        <w:rPr>
          <w:noProof/>
        </w:rPr>
        <w:drawing>
          <wp:inline distT="0" distB="0" distL="0" distR="0" wp14:anchorId="66F7C090" wp14:editId="6C17B32F">
            <wp:extent cx="3569335" cy="3615096"/>
            <wp:effectExtent l="0" t="0" r="12065" b="0"/>
            <wp:docPr id="1" name="Picture 1" descr="/Users/justincray/Desktop/Screen Shot 2018-03-19 at 1.0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cray/Desktop/Screen Shot 2018-03-19 at 1.04.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605" cy="3654869"/>
                    </a:xfrm>
                    <a:prstGeom prst="rect">
                      <a:avLst/>
                    </a:prstGeom>
                    <a:noFill/>
                    <a:ln>
                      <a:noFill/>
                    </a:ln>
                  </pic:spPr>
                </pic:pic>
              </a:graphicData>
            </a:graphic>
          </wp:inline>
        </w:drawing>
      </w:r>
    </w:p>
    <w:p w14:paraId="64420D2E" w14:textId="77777777" w:rsidR="00E05C28" w:rsidRPr="009B188B" w:rsidRDefault="00E05C28" w:rsidP="00D3309A">
      <w:pPr>
        <w:jc w:val="center"/>
      </w:pPr>
    </w:p>
    <w:p w14:paraId="55008855" w14:textId="6492E6C6" w:rsidR="00E05C28" w:rsidRPr="009B188B" w:rsidRDefault="00E05C28" w:rsidP="00D3309A">
      <w:pPr>
        <w:jc w:val="center"/>
      </w:pPr>
      <w:r w:rsidRPr="009B188B">
        <w:t>Figure 1: Receiver Architecture [1]</w:t>
      </w:r>
    </w:p>
    <w:p w14:paraId="0F0EF76D" w14:textId="77777777" w:rsidR="00E05C28" w:rsidRPr="009B188B" w:rsidRDefault="00E05C28" w:rsidP="00D3309A">
      <w:pPr>
        <w:jc w:val="center"/>
      </w:pPr>
    </w:p>
    <w:p w14:paraId="3684A3BB" w14:textId="77777777" w:rsidR="00E05C28" w:rsidRPr="009B188B" w:rsidRDefault="00E05C28" w:rsidP="00E05C28">
      <w:pPr>
        <w:pStyle w:val="NormalWeb"/>
        <w:spacing w:before="0" w:beforeAutospacing="0" w:after="120" w:afterAutospacing="0"/>
      </w:pPr>
      <w:r w:rsidRPr="009B188B">
        <w:rPr>
          <w:color w:val="000000"/>
        </w:rPr>
        <w:t>The ideal embedded device would include the following:</w:t>
      </w:r>
    </w:p>
    <w:p w14:paraId="198A053E"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 xml:space="preserve">A sub 1-GHz device for VHF or UHF frequencies transmitted from radio tags. We choose a lower frequency band (relative to most RF applications) to </w:t>
      </w:r>
      <w:commentRangeStart w:id="6"/>
      <w:r w:rsidRPr="009B188B">
        <w:rPr>
          <w:color w:val="000000"/>
        </w:rPr>
        <w:t>mitigate multipath interference and better determine the phase difference of signals</w:t>
      </w:r>
      <w:commentRangeEnd w:id="6"/>
      <w:r w:rsidR="0017319A">
        <w:rPr>
          <w:rStyle w:val="CommentReference"/>
        </w:rPr>
        <w:commentReference w:id="6"/>
      </w:r>
      <w:r w:rsidRPr="009B188B">
        <w:rPr>
          <w:color w:val="000000"/>
        </w:rPr>
        <w:t xml:space="preserve">. </w:t>
      </w:r>
      <w:commentRangeStart w:id="7"/>
      <w:r w:rsidRPr="009B188B">
        <w:rPr>
          <w:color w:val="000000"/>
        </w:rPr>
        <w:t xml:space="preserve">Previous systems </w:t>
      </w:r>
      <w:commentRangeEnd w:id="7"/>
      <w:r w:rsidR="0017319A">
        <w:rPr>
          <w:rStyle w:val="CommentReference"/>
        </w:rPr>
        <w:commentReference w:id="7"/>
      </w:r>
      <w:r w:rsidRPr="009B188B">
        <w:rPr>
          <w:color w:val="000000"/>
        </w:rPr>
        <w:t xml:space="preserve">have used ~150 MHz as the operating frequency of transmitters because of the impact of large trees on multipath interference. </w:t>
      </w:r>
    </w:p>
    <w:p w14:paraId="5EF7D9DD" w14:textId="5A3E6203"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lastRenderedPageBreak/>
        <w:t xml:space="preserve">A </w:t>
      </w:r>
      <w:commentRangeStart w:id="8"/>
      <w:r w:rsidRPr="009B188B">
        <w:rPr>
          <w:color w:val="000000"/>
        </w:rPr>
        <w:t>very high</w:t>
      </w:r>
      <w:commentRangeEnd w:id="8"/>
      <w:r w:rsidR="00050F95">
        <w:rPr>
          <w:rStyle w:val="CommentReference"/>
        </w:rPr>
        <w:commentReference w:id="8"/>
      </w:r>
      <w:r w:rsidRPr="009B188B">
        <w:rPr>
          <w:color w:val="000000"/>
        </w:rPr>
        <w:t xml:space="preserve"> sample frequency during the analog to digital conversion of RF signals. This is essential for mitigating adverse effect from noise when determining accurate phase differences from radio waves moving at the speed of light. However, a sampling frequency above twice the radio frequency (constant in a non-frequency modulated signals) is not needed. Sampling rates are further discussed in section IV. </w:t>
      </w:r>
      <w:r w:rsidR="002B0A48" w:rsidRPr="009B188B">
        <w:rPr>
          <w:color w:val="000000"/>
        </w:rPr>
        <w:t>V</w:t>
      </w:r>
      <w:r w:rsidRPr="009B188B">
        <w:rPr>
          <w:color w:val="000000"/>
        </w:rPr>
        <w:t xml:space="preserve">ii. “RF Wave Reconstruction and </w:t>
      </w:r>
      <w:proofErr w:type="spellStart"/>
      <w:r w:rsidRPr="009B188B">
        <w:rPr>
          <w:color w:val="000000"/>
        </w:rPr>
        <w:t>Matlab</w:t>
      </w:r>
      <w:proofErr w:type="spellEnd"/>
      <w:r w:rsidRPr="009B188B">
        <w:rPr>
          <w:color w:val="000000"/>
        </w:rPr>
        <w:t xml:space="preserve"> Simulation”. </w:t>
      </w:r>
    </w:p>
    <w:p w14:paraId="656DD1EB"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Ample UART/I2C/SPI/GPIO connections for data logging and transfer</w:t>
      </w:r>
    </w:p>
    <w:p w14:paraId="411B0E05" w14:textId="6F62CCFA"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 xml:space="preserve">Contains every component necessary for receiving an RF signal from an external antenna </w:t>
      </w:r>
      <w:r w:rsidR="002B0A48" w:rsidRPr="009B188B">
        <w:rPr>
          <w:color w:val="000000"/>
        </w:rPr>
        <w:t>–</w:t>
      </w:r>
      <w:r w:rsidRPr="009B188B">
        <w:rPr>
          <w:color w:val="000000"/>
        </w:rPr>
        <w:t xml:space="preserve"> ADC, local oscillator, etc.</w:t>
      </w:r>
    </w:p>
    <w:p w14:paraId="45F5B400"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Extremely high RF sensitivity and blocking performance</w:t>
      </w:r>
    </w:p>
    <w:p w14:paraId="7E074A33" w14:textId="0F80C9DE" w:rsidR="00E05C28" w:rsidRPr="009B188B" w:rsidRDefault="00E05C28" w:rsidP="00E05C28">
      <w:pPr>
        <w:pStyle w:val="NormalWeb"/>
        <w:numPr>
          <w:ilvl w:val="0"/>
          <w:numId w:val="1"/>
        </w:numPr>
        <w:spacing w:before="0" w:beforeAutospacing="0" w:after="120" w:afterAutospacing="0"/>
        <w:textAlignment w:val="baseline"/>
        <w:rPr>
          <w:color w:val="000000"/>
        </w:rPr>
      </w:pPr>
      <w:r w:rsidRPr="009B188B">
        <w:rPr>
          <w:color w:val="000000"/>
        </w:rPr>
        <w:t xml:space="preserve">Programmable and highly used by the public </w:t>
      </w:r>
      <w:r w:rsidR="002B0A48" w:rsidRPr="009B188B">
        <w:rPr>
          <w:color w:val="000000"/>
        </w:rPr>
        <w:t>–</w:t>
      </w:r>
      <w:r w:rsidRPr="009B188B">
        <w:rPr>
          <w:color w:val="000000"/>
        </w:rPr>
        <w:t xml:space="preserve"> helpful for finding more tutorials and readily available information on the device</w:t>
      </w:r>
    </w:p>
    <w:p w14:paraId="78B67D6F" w14:textId="77777777" w:rsidR="00E05C28" w:rsidRPr="009B188B" w:rsidRDefault="00E05C28" w:rsidP="00E05C28">
      <w:pPr>
        <w:pStyle w:val="NormalWeb"/>
        <w:numPr>
          <w:ilvl w:val="0"/>
          <w:numId w:val="1"/>
        </w:numPr>
        <w:spacing w:before="0" w:beforeAutospacing="0" w:after="120" w:afterAutospacing="0"/>
        <w:textAlignment w:val="baseline"/>
        <w:rPr>
          <w:color w:val="000000"/>
        </w:rPr>
      </w:pPr>
      <w:r w:rsidRPr="009B188B">
        <w:rPr>
          <w:color w:val="000000"/>
        </w:rPr>
        <w:t>Low power and low cost</w:t>
      </w:r>
    </w:p>
    <w:p w14:paraId="0BF715B8" w14:textId="77777777" w:rsidR="00E05C28" w:rsidRPr="009B188B" w:rsidRDefault="00E05C28" w:rsidP="00E05C28">
      <w:pPr>
        <w:pStyle w:val="NormalWeb"/>
        <w:spacing w:before="0" w:beforeAutospacing="0" w:after="120" w:afterAutospacing="0"/>
        <w:textAlignment w:val="baseline"/>
        <w:rPr>
          <w:color w:val="000000"/>
        </w:rPr>
      </w:pPr>
    </w:p>
    <w:p w14:paraId="11143008" w14:textId="217009F0" w:rsidR="00E05C28" w:rsidRPr="009B188B" w:rsidRDefault="00E05C28" w:rsidP="00E05C28">
      <w:pPr>
        <w:pStyle w:val="NormalWeb"/>
        <w:spacing w:before="0" w:beforeAutospacing="0" w:after="120" w:afterAutospacing="0"/>
        <w:textAlignment w:val="baseline"/>
        <w:rPr>
          <w:color w:val="000000"/>
        </w:rPr>
      </w:pPr>
      <w:r w:rsidRPr="009B188B">
        <w:rPr>
          <w:color w:val="000000"/>
        </w:rPr>
        <w:t xml:space="preserve">From this list of specifications, the RTL SDR was chosen. The RTL SDR specifications are outlined in [2]. To address the above, the following specifications are highlighted. The maximum sample rate that does not drop samples is 2.4 MS/s. The RTL SDR uses USB to interface directly with the </w:t>
      </w:r>
      <w:commentRangeStart w:id="9"/>
      <w:r w:rsidRPr="009B188B">
        <w:rPr>
          <w:color w:val="000000"/>
        </w:rPr>
        <w:t>Raspberry Pi</w:t>
      </w:r>
      <w:commentRangeEnd w:id="9"/>
      <w:r w:rsidR="0017319A">
        <w:rPr>
          <w:rStyle w:val="CommentReference"/>
        </w:rPr>
        <w:commentReference w:id="9"/>
      </w:r>
      <w:r w:rsidRPr="009B188B">
        <w:rPr>
          <w:color w:val="000000"/>
        </w:rPr>
        <w:t xml:space="preserve">. The frequency range depends on the </w:t>
      </w:r>
      <w:commentRangeStart w:id="10"/>
      <w:r w:rsidRPr="009B188B">
        <w:rPr>
          <w:color w:val="000000"/>
        </w:rPr>
        <w:t>dongles used. While we have not decided which dongle we will use yet, some options are outlined in Table 1 [3].</w:t>
      </w:r>
      <w:commentRangeEnd w:id="10"/>
      <w:r w:rsidR="0017319A">
        <w:rPr>
          <w:rStyle w:val="CommentReference"/>
        </w:rPr>
        <w:commentReference w:id="10"/>
      </w:r>
      <w:r w:rsidRPr="009B188B">
        <w:rPr>
          <w:color w:val="000000"/>
        </w:rPr>
        <w:t xml:space="preserve"> </w:t>
      </w:r>
    </w:p>
    <w:p w14:paraId="6239F9C7" w14:textId="77777777" w:rsidR="00E05C28" w:rsidRPr="009B188B" w:rsidRDefault="00E05C28" w:rsidP="00E05C28">
      <w:pPr>
        <w:pStyle w:val="NormalWeb"/>
        <w:spacing w:before="0" w:beforeAutospacing="0" w:after="120" w:afterAutospacing="0"/>
        <w:textAlignment w:val="baseline"/>
        <w:rPr>
          <w:color w:val="000000"/>
        </w:rPr>
      </w:pP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60" w:type="dxa"/>
          <w:left w:w="60" w:type="dxa"/>
          <w:bottom w:w="60" w:type="dxa"/>
          <w:right w:w="60" w:type="dxa"/>
        </w:tblCellMar>
        <w:tblLook w:val="04A0" w:firstRow="1" w:lastRow="0" w:firstColumn="1" w:lastColumn="0" w:noHBand="0" w:noVBand="1"/>
      </w:tblPr>
      <w:tblGrid>
        <w:gridCol w:w="1625"/>
        <w:gridCol w:w="7719"/>
      </w:tblGrid>
      <w:tr w:rsidR="00E05C28" w:rsidRPr="00E05C28" w14:paraId="20ACB4E5"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4659C0B4" w14:textId="77777777" w:rsidR="00E05C28" w:rsidRPr="00E05C28" w:rsidRDefault="00E05C28" w:rsidP="00E05C28">
            <w:pPr>
              <w:spacing w:after="240"/>
              <w:rPr>
                <w:rFonts w:eastAsia="Times New Roman"/>
                <w:color w:val="333333"/>
                <w:sz w:val="18"/>
                <w:szCs w:val="18"/>
              </w:rPr>
            </w:pPr>
            <w:r w:rsidRPr="009B188B">
              <w:rPr>
                <w:rFonts w:eastAsia="Times New Roman"/>
                <w:b/>
                <w:bCs/>
                <w:color w:val="333333"/>
                <w:sz w:val="18"/>
                <w:szCs w:val="18"/>
              </w:rPr>
              <w:t>Tuner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7C429074" w14:textId="77777777" w:rsidR="00E05C28" w:rsidRPr="00E05C28" w:rsidRDefault="00E05C28" w:rsidP="00E05C28">
            <w:pPr>
              <w:spacing w:after="240"/>
              <w:rPr>
                <w:rFonts w:eastAsia="Times New Roman"/>
                <w:color w:val="333333"/>
                <w:sz w:val="18"/>
                <w:szCs w:val="18"/>
              </w:rPr>
            </w:pPr>
            <w:r w:rsidRPr="009B188B">
              <w:rPr>
                <w:rFonts w:eastAsia="Times New Roman"/>
                <w:b/>
                <w:bCs/>
                <w:color w:val="333333"/>
                <w:sz w:val="18"/>
                <w:szCs w:val="18"/>
              </w:rPr>
              <w:t>Frequency range</w:t>
            </w:r>
          </w:p>
        </w:tc>
      </w:tr>
      <w:tr w:rsidR="00E05C28" w:rsidRPr="00E05C28" w14:paraId="61D2881A" w14:textId="77777777" w:rsidTr="00E05C28">
        <w:trPr>
          <w:trHeight w:val="25"/>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1CA46752" w14:textId="77777777" w:rsidR="00E05C28" w:rsidRPr="00E05C28" w:rsidRDefault="00E05C28" w:rsidP="00E05C28">
            <w:pPr>
              <w:spacing w:after="240"/>
              <w:rPr>
                <w:rFonts w:eastAsia="Times New Roman"/>
                <w:color w:val="333333"/>
                <w:sz w:val="18"/>
                <w:szCs w:val="18"/>
              </w:rPr>
            </w:pPr>
            <w:proofErr w:type="spellStart"/>
            <w:r w:rsidRPr="00E05C28">
              <w:rPr>
                <w:rFonts w:eastAsia="Times New Roman"/>
                <w:color w:val="333333"/>
                <w:sz w:val="18"/>
                <w:szCs w:val="18"/>
              </w:rPr>
              <w:t>Elonics</w:t>
            </w:r>
            <w:proofErr w:type="spellEnd"/>
            <w:r w:rsidRPr="00E05C28">
              <w:rPr>
                <w:rFonts w:eastAsia="Times New Roman"/>
                <w:color w:val="333333"/>
                <w:sz w:val="18"/>
                <w:szCs w:val="18"/>
              </w:rPr>
              <w:t xml:space="preserve"> E4000</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A1C7C1E" w14:textId="0423314B"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52 </w:t>
            </w:r>
            <w:r w:rsidR="002B0A48" w:rsidRPr="009B188B">
              <w:rPr>
                <w:rFonts w:eastAsia="Times New Roman"/>
                <w:color w:val="333333"/>
                <w:sz w:val="18"/>
                <w:szCs w:val="18"/>
              </w:rPr>
              <w:t>–</w:t>
            </w:r>
            <w:r w:rsidRPr="00E05C28">
              <w:rPr>
                <w:rFonts w:eastAsia="Times New Roman"/>
                <w:color w:val="333333"/>
                <w:sz w:val="18"/>
                <w:szCs w:val="18"/>
              </w:rPr>
              <w:t xml:space="preserve"> 2200 MHz with a gap from 1100 MHz to 1250 MHz (varies)</w:t>
            </w:r>
          </w:p>
        </w:tc>
      </w:tr>
      <w:tr w:rsidR="00E05C28" w:rsidRPr="00E05C28" w14:paraId="1677BB00" w14:textId="77777777" w:rsidTr="00E05C28">
        <w:trPr>
          <w:trHeight w:val="429"/>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4BC3B4A"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Rafael Micro R820T</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243B6AAA" w14:textId="4AF88BFD"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24 </w:t>
            </w:r>
            <w:r w:rsidR="002B0A48" w:rsidRPr="009B188B">
              <w:rPr>
                <w:rFonts w:eastAsia="Times New Roman"/>
                <w:color w:val="333333"/>
                <w:sz w:val="18"/>
                <w:szCs w:val="18"/>
              </w:rPr>
              <w:t>–</w:t>
            </w:r>
            <w:r w:rsidRPr="00E05C28">
              <w:rPr>
                <w:rFonts w:eastAsia="Times New Roman"/>
                <w:color w:val="333333"/>
                <w:sz w:val="18"/>
                <w:szCs w:val="18"/>
              </w:rPr>
              <w:t xml:space="preserve"> 1766 MHz</w:t>
            </w:r>
          </w:p>
        </w:tc>
      </w:tr>
      <w:tr w:rsidR="00E05C28" w:rsidRPr="00E05C28" w14:paraId="0BABB79C" w14:textId="77777777" w:rsidTr="00E05C28">
        <w:trPr>
          <w:trHeight w:val="411"/>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0A4DAE2B"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Rafael Micro R828D</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11F5FD1" w14:textId="18D19496"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24 </w:t>
            </w:r>
            <w:r w:rsidR="002B0A48" w:rsidRPr="009B188B">
              <w:rPr>
                <w:rFonts w:eastAsia="Times New Roman"/>
                <w:color w:val="333333"/>
                <w:sz w:val="18"/>
                <w:szCs w:val="18"/>
              </w:rPr>
              <w:t>–</w:t>
            </w:r>
            <w:r w:rsidRPr="00E05C28">
              <w:rPr>
                <w:rFonts w:eastAsia="Times New Roman"/>
                <w:color w:val="333333"/>
                <w:sz w:val="18"/>
                <w:szCs w:val="18"/>
              </w:rPr>
              <w:t xml:space="preserve"> 1766 MHz</w:t>
            </w:r>
          </w:p>
        </w:tc>
      </w:tr>
      <w:tr w:rsidR="00E05C28" w:rsidRPr="00E05C28" w14:paraId="71C9BD5A"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55AF979D" w14:textId="77777777" w:rsidR="00E05C28" w:rsidRPr="00E05C28" w:rsidRDefault="00E05C28" w:rsidP="00E05C28">
            <w:pPr>
              <w:spacing w:after="240"/>
              <w:rPr>
                <w:rFonts w:eastAsia="Times New Roman"/>
                <w:color w:val="333333"/>
                <w:sz w:val="18"/>
                <w:szCs w:val="18"/>
              </w:rPr>
            </w:pPr>
            <w:proofErr w:type="spellStart"/>
            <w:r w:rsidRPr="00E05C28">
              <w:rPr>
                <w:rFonts w:eastAsia="Times New Roman"/>
                <w:color w:val="333333"/>
                <w:sz w:val="18"/>
                <w:szCs w:val="18"/>
              </w:rPr>
              <w:t>Fitipower</w:t>
            </w:r>
            <w:proofErr w:type="spellEnd"/>
            <w:r w:rsidRPr="00E05C28">
              <w:rPr>
                <w:rFonts w:eastAsia="Times New Roman"/>
                <w:color w:val="333333"/>
                <w:sz w:val="18"/>
                <w:szCs w:val="18"/>
              </w:rPr>
              <w:t xml:space="preserve"> FC0013</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4C5847DD" w14:textId="52A96691"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22 </w:t>
            </w:r>
            <w:r w:rsidR="002B0A48" w:rsidRPr="009B188B">
              <w:rPr>
                <w:rFonts w:eastAsia="Times New Roman"/>
                <w:color w:val="333333"/>
                <w:sz w:val="18"/>
                <w:szCs w:val="18"/>
              </w:rPr>
              <w:t>–</w:t>
            </w:r>
            <w:r w:rsidRPr="00E05C28">
              <w:rPr>
                <w:rFonts w:eastAsia="Times New Roman"/>
                <w:color w:val="333333"/>
                <w:sz w:val="18"/>
                <w:szCs w:val="18"/>
              </w:rPr>
              <w:t xml:space="preserve"> 1100 MHz (FC0013B/C, FC0013G has a separate L-band input, which is unconnected on most sticks)</w:t>
            </w:r>
          </w:p>
        </w:tc>
      </w:tr>
      <w:tr w:rsidR="00E05C28" w:rsidRPr="00E05C28" w14:paraId="04FDCB7D" w14:textId="77777777" w:rsidTr="00E05C28">
        <w:trPr>
          <w:trHeight w:val="474"/>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3721E41" w14:textId="77777777" w:rsidR="00E05C28" w:rsidRPr="00E05C28" w:rsidRDefault="00E05C28" w:rsidP="00E05C28">
            <w:pPr>
              <w:spacing w:after="240"/>
              <w:rPr>
                <w:rFonts w:eastAsia="Times New Roman"/>
                <w:color w:val="333333"/>
                <w:sz w:val="18"/>
                <w:szCs w:val="18"/>
              </w:rPr>
            </w:pPr>
            <w:proofErr w:type="spellStart"/>
            <w:r w:rsidRPr="00E05C28">
              <w:rPr>
                <w:rFonts w:eastAsia="Times New Roman"/>
                <w:color w:val="333333"/>
                <w:sz w:val="18"/>
                <w:szCs w:val="18"/>
              </w:rPr>
              <w:t>Fitipower</w:t>
            </w:r>
            <w:proofErr w:type="spellEnd"/>
            <w:r w:rsidRPr="00E05C28">
              <w:rPr>
                <w:rFonts w:eastAsia="Times New Roman"/>
                <w:color w:val="333333"/>
                <w:sz w:val="18"/>
                <w:szCs w:val="18"/>
              </w:rPr>
              <w:t xml:space="preserve"> FC0012</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2BFF877F" w14:textId="2AE608E4"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22 </w:t>
            </w:r>
            <w:r w:rsidR="002B0A48" w:rsidRPr="009B188B">
              <w:rPr>
                <w:rFonts w:eastAsia="Times New Roman"/>
                <w:color w:val="333333"/>
                <w:sz w:val="18"/>
                <w:szCs w:val="18"/>
              </w:rPr>
              <w:t>–</w:t>
            </w:r>
            <w:r w:rsidRPr="00E05C28">
              <w:rPr>
                <w:rFonts w:eastAsia="Times New Roman"/>
                <w:color w:val="333333"/>
                <w:sz w:val="18"/>
                <w:szCs w:val="18"/>
              </w:rPr>
              <w:t xml:space="preserve"> 948.6 MHz</w:t>
            </w:r>
          </w:p>
        </w:tc>
      </w:tr>
      <w:tr w:rsidR="00E05C28" w:rsidRPr="00E05C28" w14:paraId="181421D9"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17741E4E"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FCI FC2580</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5CBB4A09" w14:textId="03BB0A99"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146 </w:t>
            </w:r>
            <w:r w:rsidR="002B0A48" w:rsidRPr="009B188B">
              <w:rPr>
                <w:rFonts w:eastAsia="Times New Roman"/>
                <w:color w:val="333333"/>
                <w:sz w:val="18"/>
                <w:szCs w:val="18"/>
              </w:rPr>
              <w:t>–</w:t>
            </w:r>
            <w:r w:rsidRPr="00E05C28">
              <w:rPr>
                <w:rFonts w:eastAsia="Times New Roman"/>
                <w:color w:val="333333"/>
                <w:sz w:val="18"/>
                <w:szCs w:val="18"/>
              </w:rPr>
              <w:t xml:space="preserve"> 308 MHz and 438 </w:t>
            </w:r>
            <w:r w:rsidR="002B0A48" w:rsidRPr="009B188B">
              <w:rPr>
                <w:rFonts w:eastAsia="Times New Roman"/>
                <w:color w:val="333333"/>
                <w:sz w:val="18"/>
                <w:szCs w:val="18"/>
              </w:rPr>
              <w:t>–</w:t>
            </w:r>
            <w:r w:rsidRPr="00E05C28">
              <w:rPr>
                <w:rFonts w:eastAsia="Times New Roman"/>
                <w:color w:val="333333"/>
                <w:sz w:val="18"/>
                <w:szCs w:val="18"/>
              </w:rPr>
              <w:t xml:space="preserve"> 924 MHz (gap in between)</w:t>
            </w:r>
          </w:p>
        </w:tc>
      </w:tr>
    </w:tbl>
    <w:p w14:paraId="57634EDB" w14:textId="77777777" w:rsidR="00E05C28" w:rsidRPr="00E05C28" w:rsidRDefault="00E05C28" w:rsidP="00E05C28">
      <w:pPr>
        <w:rPr>
          <w:rFonts w:eastAsia="Times New Roman"/>
        </w:rPr>
      </w:pPr>
      <w:bookmarkStart w:id="11" w:name="Supported-Hardware"/>
      <w:bookmarkEnd w:id="11"/>
    </w:p>
    <w:p w14:paraId="65302CF8" w14:textId="17D51D46" w:rsidR="00E05C28" w:rsidRPr="009B188B" w:rsidRDefault="00E05C28" w:rsidP="00E05C28">
      <w:pPr>
        <w:pStyle w:val="NormalWeb"/>
        <w:spacing w:before="0" w:beforeAutospacing="0" w:after="120" w:afterAutospacing="0"/>
        <w:jc w:val="center"/>
        <w:textAlignment w:val="baseline"/>
        <w:rPr>
          <w:color w:val="000000"/>
        </w:rPr>
      </w:pPr>
      <w:r w:rsidRPr="009B188B">
        <w:rPr>
          <w:color w:val="000000"/>
        </w:rPr>
        <w:t xml:space="preserve">Table 1: RTL SDR Frequency Ranges </w:t>
      </w:r>
    </w:p>
    <w:p w14:paraId="2108FA34" w14:textId="4E8362BF" w:rsidR="00E05C28" w:rsidRPr="009B188B" w:rsidRDefault="00E05C28" w:rsidP="00E05C28">
      <w:pPr>
        <w:pStyle w:val="NormalWeb"/>
        <w:spacing w:before="0" w:beforeAutospacing="0" w:after="120" w:afterAutospacing="0"/>
        <w:textAlignment w:val="baseline"/>
        <w:rPr>
          <w:color w:val="000000"/>
        </w:rPr>
      </w:pPr>
      <w:r w:rsidRPr="009B188B">
        <w:rPr>
          <w:color w:val="000000"/>
        </w:rPr>
        <w:t xml:space="preserve">  </w:t>
      </w:r>
    </w:p>
    <w:p w14:paraId="18B7DE11" w14:textId="77777777" w:rsidR="00C40896" w:rsidRPr="009B188B" w:rsidRDefault="00C40896" w:rsidP="002B0A48"/>
    <w:p w14:paraId="2403D30B" w14:textId="43ED7B88" w:rsidR="00C40896" w:rsidRPr="00C40896" w:rsidRDefault="00C40896" w:rsidP="00C40896">
      <w:pPr>
        <w:spacing w:after="120"/>
      </w:pPr>
      <w:r w:rsidRPr="009B188B">
        <w:rPr>
          <w:b/>
          <w:bCs/>
          <w:color w:val="000000"/>
        </w:rPr>
        <w:t xml:space="preserve">II. </w:t>
      </w:r>
      <w:r w:rsidRPr="00C40896">
        <w:rPr>
          <w:b/>
          <w:bCs/>
          <w:color w:val="000000"/>
        </w:rPr>
        <w:t>Antennas</w:t>
      </w:r>
    </w:p>
    <w:p w14:paraId="41C4045E" w14:textId="0BFF0D24" w:rsidR="00C40896" w:rsidRPr="009B188B" w:rsidRDefault="00C40896" w:rsidP="00C40896">
      <w:pPr>
        <w:spacing w:after="120"/>
        <w:rPr>
          <w:color w:val="000000"/>
        </w:rPr>
      </w:pPr>
      <w:r w:rsidRPr="00C40896">
        <w:rPr>
          <w:color w:val="000000"/>
        </w:rPr>
        <w:lastRenderedPageBreak/>
        <w:t xml:space="preserve">We seek an antenna that is in our target frequency range (the </w:t>
      </w:r>
      <w:del w:id="12" w:author="Julian" w:date="2018-03-27T10:10:00Z">
        <w:r w:rsidRPr="00C40896" w:rsidDel="0017319A">
          <w:rPr>
            <w:color w:val="000000"/>
          </w:rPr>
          <w:delText xml:space="preserve">UHF </w:delText>
        </w:r>
      </w:del>
      <w:ins w:id="13" w:author="Julian" w:date="2018-03-27T10:10:00Z">
        <w:r w:rsidR="0017319A">
          <w:rPr>
            <w:color w:val="000000"/>
          </w:rPr>
          <w:t>VHF</w:t>
        </w:r>
        <w:r w:rsidR="0017319A" w:rsidRPr="00C40896">
          <w:rPr>
            <w:color w:val="000000"/>
          </w:rPr>
          <w:t xml:space="preserve"> </w:t>
        </w:r>
      </w:ins>
      <w:r w:rsidRPr="00C40896">
        <w:rPr>
          <w:color w:val="000000"/>
        </w:rPr>
        <w:t>band) and also has an SMA for ease of interfacing with</w:t>
      </w:r>
      <w:r w:rsidR="00076EB5" w:rsidRPr="009B188B">
        <w:rPr>
          <w:color w:val="000000"/>
        </w:rPr>
        <w:t xml:space="preserve"> the SDR dongle</w:t>
      </w:r>
      <w:r w:rsidRPr="00C40896">
        <w:rPr>
          <w:color w:val="000000"/>
        </w:rPr>
        <w:t xml:space="preserve">. To accomplish this, an antenna such as the ANT700 is compact high gain antenna and operates in the expected frequency </w:t>
      </w:r>
      <w:commentRangeStart w:id="14"/>
      <w:r w:rsidRPr="00C40896">
        <w:rPr>
          <w:color w:val="000000"/>
        </w:rPr>
        <w:t>range</w:t>
      </w:r>
      <w:commentRangeEnd w:id="14"/>
      <w:r w:rsidR="0017319A">
        <w:rPr>
          <w:rStyle w:val="CommentReference"/>
        </w:rPr>
        <w:commentReference w:id="14"/>
      </w:r>
      <w:r w:rsidRPr="00C40896">
        <w:rPr>
          <w:color w:val="000000"/>
        </w:rPr>
        <w:t xml:space="preserve">. </w:t>
      </w:r>
    </w:p>
    <w:p w14:paraId="1BE36DEA" w14:textId="77777777" w:rsidR="0001186F" w:rsidRPr="009B188B" w:rsidRDefault="0001186F" w:rsidP="00C40896">
      <w:pPr>
        <w:spacing w:after="120"/>
        <w:rPr>
          <w:color w:val="000000"/>
        </w:rPr>
      </w:pPr>
    </w:p>
    <w:p w14:paraId="46F76989" w14:textId="0383C6A8" w:rsidR="0001186F" w:rsidRPr="009B188B" w:rsidRDefault="0001186F" w:rsidP="0001186F">
      <w:pPr>
        <w:pStyle w:val="NormalWeb"/>
        <w:spacing w:before="0" w:beforeAutospacing="0" w:after="120" w:afterAutospacing="0"/>
      </w:pPr>
      <w:r w:rsidRPr="009B188B">
        <w:rPr>
          <w:b/>
          <w:bCs/>
          <w:color w:val="000000"/>
        </w:rPr>
        <w:t>III. RF Switch</w:t>
      </w:r>
    </w:p>
    <w:p w14:paraId="7569009C" w14:textId="7567E9F7" w:rsidR="0001186F" w:rsidRPr="009B188B" w:rsidRDefault="0001186F" w:rsidP="0001186F">
      <w:pPr>
        <w:pStyle w:val="NormalWeb"/>
        <w:spacing w:before="0" w:beforeAutospacing="0" w:after="120" w:afterAutospacing="0"/>
        <w:rPr>
          <w:color w:val="000000"/>
        </w:rPr>
      </w:pPr>
      <w:commentRangeStart w:id="15"/>
      <w:r w:rsidRPr="009B188B">
        <w:rPr>
          <w:color w:val="000000"/>
        </w:rPr>
        <w:t>An RF switch board will be created for this project.</w:t>
      </w:r>
      <w:commentRangeEnd w:id="15"/>
      <w:r w:rsidR="0017319A">
        <w:rPr>
          <w:rStyle w:val="CommentReference"/>
        </w:rPr>
        <w:commentReference w:id="15"/>
      </w:r>
      <w:r w:rsidRPr="009B188B">
        <w:rPr>
          <w:color w:val="000000"/>
        </w:rPr>
        <w:t xml:space="preserve"> Leveraging a high isolation and low insertion loss RF switch such as the ADG918 </w:t>
      </w:r>
      <w:commentRangeStart w:id="16"/>
      <w:r w:rsidRPr="009B188B">
        <w:rPr>
          <w:color w:val="000000"/>
        </w:rPr>
        <w:t>we can switch between two antennas mounted on a PCB</w:t>
      </w:r>
      <w:commentRangeEnd w:id="16"/>
      <w:r w:rsidR="00B21C72">
        <w:rPr>
          <w:rStyle w:val="CommentReference"/>
        </w:rPr>
        <w:commentReference w:id="16"/>
      </w:r>
      <w:r w:rsidRPr="009B188B">
        <w:rPr>
          <w:color w:val="000000"/>
        </w:rPr>
        <w:t xml:space="preserve">. The isolation and insertion loss parameters are dependent on the </w:t>
      </w:r>
      <w:commentRangeStart w:id="17"/>
      <w:r w:rsidRPr="009B188B">
        <w:rPr>
          <w:color w:val="000000"/>
        </w:rPr>
        <w:t xml:space="preserve">Raspberry Pi </w:t>
      </w:r>
      <w:commentRangeEnd w:id="17"/>
      <w:r w:rsidR="00B21C72">
        <w:rPr>
          <w:rStyle w:val="CommentReference"/>
        </w:rPr>
        <w:commentReference w:id="17"/>
      </w:r>
      <w:r w:rsidRPr="009B188B">
        <w:rPr>
          <w:color w:val="000000"/>
        </w:rPr>
        <w:t xml:space="preserve">and other external hardware. </w:t>
      </w:r>
      <w:commentRangeStart w:id="18"/>
      <w:r w:rsidRPr="009B188B">
        <w:rPr>
          <w:color w:val="000000"/>
        </w:rPr>
        <w:t>To derive these numbers, mock RF signals will be inserted through the system to measure the system’s loss.</w:t>
      </w:r>
      <w:commentRangeEnd w:id="18"/>
      <w:r w:rsidR="00B21C72">
        <w:rPr>
          <w:rStyle w:val="CommentReference"/>
        </w:rPr>
        <w:commentReference w:id="18"/>
      </w:r>
      <w:r w:rsidRPr="009B188B">
        <w:rPr>
          <w:color w:val="000000"/>
        </w:rPr>
        <w:t xml:space="preserve"> The ADG918 will operate in the UHF range making it a practical candidate for the project. The ADG918 will be controlled by the Raspberry Pi. By sending GPIO signals the Pi can toggle the ADG918 between the RF signal and the RF noise. This is done in order to calibrate the system for initial phase offsets due to </w:t>
      </w:r>
      <w:commentRangeStart w:id="19"/>
      <w:r w:rsidRPr="009B188B">
        <w:rPr>
          <w:color w:val="000000"/>
        </w:rPr>
        <w:t>program execution differences</w:t>
      </w:r>
      <w:commentRangeEnd w:id="19"/>
      <w:r w:rsidR="00B21C72">
        <w:rPr>
          <w:rStyle w:val="CommentReference"/>
        </w:rPr>
        <w:commentReference w:id="19"/>
      </w:r>
      <w:r w:rsidRPr="009B188B">
        <w:rPr>
          <w:color w:val="000000"/>
        </w:rPr>
        <w:t xml:space="preserve">. Many mounts and cables are available for these connections allowing us to connect the antenna to the RF switch to the RTL-SDR by using commercially available adapters. </w:t>
      </w:r>
    </w:p>
    <w:p w14:paraId="2D4748D7" w14:textId="77777777" w:rsidR="00FB5986" w:rsidRPr="009B188B" w:rsidRDefault="00FB5986" w:rsidP="0001186F">
      <w:pPr>
        <w:pStyle w:val="NormalWeb"/>
        <w:spacing w:before="0" w:beforeAutospacing="0" w:after="120" w:afterAutospacing="0"/>
        <w:rPr>
          <w:color w:val="000000"/>
        </w:rPr>
      </w:pPr>
    </w:p>
    <w:p w14:paraId="1B3295C1" w14:textId="119B1886" w:rsidR="00FB5986" w:rsidRPr="009B188B" w:rsidRDefault="00FB5986" w:rsidP="00FB5986">
      <w:pPr>
        <w:pStyle w:val="NormalWeb"/>
        <w:spacing w:before="0" w:beforeAutospacing="0" w:after="120" w:afterAutospacing="0"/>
      </w:pPr>
      <w:r w:rsidRPr="009B188B">
        <w:rPr>
          <w:b/>
          <w:bCs/>
          <w:color w:val="000000"/>
        </w:rPr>
        <w:t>IV. I/Q Extraction</w:t>
      </w:r>
    </w:p>
    <w:p w14:paraId="7EA7C6CE" w14:textId="2999A6FB" w:rsidR="00FB5986" w:rsidRPr="009B188B" w:rsidRDefault="00FB5986" w:rsidP="00FB5986">
      <w:pPr>
        <w:pStyle w:val="NormalWeb"/>
        <w:spacing w:before="0" w:beforeAutospacing="0" w:after="120" w:afterAutospacing="0"/>
      </w:pPr>
      <w:r w:rsidRPr="009B188B">
        <w:rPr>
          <w:color w:val="000000"/>
        </w:rPr>
        <w:t xml:space="preserve">Since an RF wave can be essentially modeled as a sinusoidal function, the instantaneous phase, or the wave’s offset </w:t>
      </w:r>
      <w:del w:id="20" w:author="Julian" w:date="2018-03-27T10:22:00Z">
        <w:r w:rsidRPr="009B188B" w:rsidDel="00B21C72">
          <w:rPr>
            <w:color w:val="000000"/>
          </w:rPr>
          <w:delText xml:space="preserve">from its </w:delText>
        </w:r>
      </w:del>
      <w:r w:rsidRPr="009B188B">
        <w:rPr>
          <w:color w:val="000000"/>
        </w:rPr>
        <w:t>from its origin (universally recognized as f(x) = 0, f’(x) &gt; 0) can be more effectively determined by using the signal’s real (I: In-phase) and imaginary (Q: Quadrature) components (Guerin, Jackson, Kelly 2012).</w:t>
      </w:r>
    </w:p>
    <w:p w14:paraId="0A40DF8B" w14:textId="77777777" w:rsidR="00FB5986" w:rsidRPr="009B188B" w:rsidRDefault="00FB5986" w:rsidP="00FB5986">
      <w:pPr>
        <w:pStyle w:val="NormalWeb"/>
        <w:spacing w:before="0" w:beforeAutospacing="0" w:after="120" w:afterAutospacing="0"/>
        <w:rPr>
          <w:color w:val="000000"/>
        </w:rPr>
      </w:pPr>
    </w:p>
    <w:p w14:paraId="75CC8DD1" w14:textId="183C0F95" w:rsidR="00FB5986" w:rsidRPr="009B188B" w:rsidRDefault="00FB5986" w:rsidP="00FB5986">
      <w:pPr>
        <w:pStyle w:val="NormalWeb"/>
        <w:spacing w:before="0" w:beforeAutospacing="0" w:after="120" w:afterAutospacing="0"/>
        <w:rPr>
          <w:color w:val="000000"/>
        </w:rPr>
      </w:pPr>
      <w:r w:rsidRPr="009B188B">
        <w:rPr>
          <w:noProof/>
        </w:rPr>
        <w:drawing>
          <wp:inline distT="0" distB="0" distL="0" distR="0" wp14:anchorId="532E8F6F" wp14:editId="3C417A07">
            <wp:extent cx="5486400" cy="2679700"/>
            <wp:effectExtent l="0" t="0" r="0" b="12700"/>
            <wp:docPr id="2" name="Picture 2" descr="https://lh5.googleusercontent.com/0DkwEZDHdcXy2E_ApWMfqQ7tP-2q9TxpO-33VUCqy6g4wu9kCHLy3ew1FQwqRmKLBxcFMvIvT8Xbd3J2cDyQvNGal037_0tT6ma4SYyQvmUc3CkpWLmXb3Fk5E3rUZ4k6hJfGO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DkwEZDHdcXy2E_ApWMfqQ7tP-2q9TxpO-33VUCqy6g4wu9kCHLy3ew1FQwqRmKLBxcFMvIvT8Xbd3J2cDyQvNGal037_0tT6ma4SYyQvmUc3CkpWLmXb3Fk5E3rUZ4k6hJfGOb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1824A4D3" w14:textId="77777777" w:rsidR="00FB5986" w:rsidRPr="009B188B" w:rsidRDefault="00FB5986" w:rsidP="00FB5986">
      <w:pPr>
        <w:pStyle w:val="NormalWeb"/>
        <w:spacing w:before="0" w:beforeAutospacing="0" w:after="120" w:afterAutospacing="0"/>
        <w:rPr>
          <w:color w:val="000000"/>
        </w:rPr>
      </w:pPr>
      <w:r w:rsidRPr="009B188B">
        <w:rPr>
          <w:color w:val="000000"/>
        </w:rPr>
        <w:t xml:space="preserve">Figure 5: A radio frequency signal can be decomposed into a real and imaginary value top-right. The in phase and quadrature information can be obtained from the top-left setup through </w:t>
      </w:r>
      <w:proofErr w:type="gramStart"/>
      <w:r w:rsidRPr="009B188B">
        <w:rPr>
          <w:color w:val="000000"/>
        </w:rPr>
        <w:t>an I</w:t>
      </w:r>
      <w:proofErr w:type="gramEnd"/>
      <w:r w:rsidRPr="009B188B">
        <w:rPr>
          <w:color w:val="000000"/>
        </w:rPr>
        <w:t xml:space="preserve">/Q Demodulator (The RTL-SDR employs a similar I/Q demodulation within its </w:t>
      </w:r>
      <w:commentRangeStart w:id="21"/>
      <w:r w:rsidRPr="009B188B">
        <w:rPr>
          <w:color w:val="000000"/>
        </w:rPr>
        <w:t>circuitry</w:t>
      </w:r>
      <w:commentRangeEnd w:id="21"/>
      <w:r w:rsidR="00B21C72">
        <w:rPr>
          <w:rStyle w:val="CommentReference"/>
        </w:rPr>
        <w:commentReference w:id="21"/>
      </w:r>
      <w:r w:rsidRPr="009B188B">
        <w:rPr>
          <w:color w:val="000000"/>
        </w:rPr>
        <w:t xml:space="preserve">). </w:t>
      </w:r>
    </w:p>
    <w:p w14:paraId="05379370" w14:textId="77777777" w:rsidR="00FB5986" w:rsidRPr="009B188B" w:rsidRDefault="00FB5986" w:rsidP="00FB5986">
      <w:pPr>
        <w:pStyle w:val="NormalWeb"/>
        <w:spacing w:before="0" w:beforeAutospacing="0" w:after="120" w:afterAutospacing="0"/>
      </w:pPr>
      <w:r w:rsidRPr="009B188B">
        <w:rPr>
          <w:color w:val="000000"/>
        </w:rPr>
        <w:t>If the I/Q data of an RF signal is received from two antennas in real time, the phase difference between these two signals can be determined by the following calculations:</w:t>
      </w:r>
    </w:p>
    <w:p w14:paraId="401FD740" w14:textId="77777777" w:rsidR="00FB5986" w:rsidRPr="009B188B" w:rsidRDefault="00FB5986" w:rsidP="00FB5986">
      <w:pPr>
        <w:pStyle w:val="NormalWeb"/>
        <w:spacing w:before="0" w:beforeAutospacing="0" w:after="120" w:afterAutospacing="0"/>
      </w:pPr>
      <w:r w:rsidRPr="009B188B">
        <w:rPr>
          <w:color w:val="000000"/>
        </w:rPr>
        <w:lastRenderedPageBreak/>
        <w:t>Phase angle between Signal 1 (ph2) =</w:t>
      </w:r>
      <w:proofErr w:type="spellStart"/>
      <w:proofErr w:type="gramStart"/>
      <w:r w:rsidRPr="009B188B">
        <w:rPr>
          <w:color w:val="000000"/>
        </w:rPr>
        <w:t>atan</w:t>
      </w:r>
      <w:proofErr w:type="spellEnd"/>
      <w:r w:rsidRPr="009B188B">
        <w:rPr>
          <w:color w:val="000000"/>
        </w:rPr>
        <w:t>(</w:t>
      </w:r>
      <w:proofErr w:type="gramEnd"/>
      <w:r w:rsidRPr="009B188B">
        <w:rPr>
          <w:color w:val="000000"/>
        </w:rPr>
        <w:t>Q/I)</w:t>
      </w:r>
    </w:p>
    <w:p w14:paraId="2091887F" w14:textId="77777777" w:rsidR="00FB5986" w:rsidRPr="009B188B" w:rsidRDefault="00FB5986" w:rsidP="00FB5986">
      <w:pPr>
        <w:pStyle w:val="NormalWeb"/>
        <w:spacing w:before="0" w:beforeAutospacing="0" w:after="120" w:afterAutospacing="0"/>
      </w:pPr>
      <w:r w:rsidRPr="009B188B">
        <w:rPr>
          <w:color w:val="000000"/>
        </w:rPr>
        <w:t>Phase angle between Signal 2 (ph1) =</w:t>
      </w:r>
      <w:proofErr w:type="spellStart"/>
      <w:proofErr w:type="gramStart"/>
      <w:r w:rsidRPr="009B188B">
        <w:rPr>
          <w:color w:val="000000"/>
        </w:rPr>
        <w:t>atan</w:t>
      </w:r>
      <w:proofErr w:type="spellEnd"/>
      <w:r w:rsidRPr="009B188B">
        <w:rPr>
          <w:color w:val="000000"/>
        </w:rPr>
        <w:t>(</w:t>
      </w:r>
      <w:proofErr w:type="gramEnd"/>
      <w:r w:rsidRPr="009B188B">
        <w:rPr>
          <w:color w:val="000000"/>
        </w:rPr>
        <w:t>Q/I)</w:t>
      </w:r>
    </w:p>
    <w:p w14:paraId="0A2E263D" w14:textId="77777777" w:rsidR="00FB5986" w:rsidRPr="009B188B" w:rsidRDefault="00FB5986" w:rsidP="00FB5986">
      <w:pPr>
        <w:pStyle w:val="NormalWeb"/>
        <w:spacing w:before="0" w:beforeAutospacing="0" w:after="120" w:afterAutospacing="0"/>
      </w:pPr>
      <w:r w:rsidRPr="009B188B">
        <w:rPr>
          <w:color w:val="000000"/>
        </w:rPr>
        <w:t>Phase difference = ph1-ph2</w:t>
      </w:r>
    </w:p>
    <w:p w14:paraId="1B1CE652" w14:textId="77777777" w:rsidR="00FB5986" w:rsidRPr="009B188B" w:rsidRDefault="00FB5986" w:rsidP="00FB5986">
      <w:pPr>
        <w:rPr>
          <w:rFonts w:eastAsia="Times New Roman"/>
        </w:rPr>
      </w:pPr>
    </w:p>
    <w:p w14:paraId="22C22A5D" w14:textId="11E25A2D" w:rsidR="00FB5986" w:rsidRPr="009B188B" w:rsidRDefault="009B188B" w:rsidP="0001186F">
      <w:pPr>
        <w:pStyle w:val="NormalWeb"/>
        <w:spacing w:before="0" w:beforeAutospacing="0" w:after="120" w:afterAutospacing="0"/>
      </w:pPr>
      <w:r w:rsidRPr="009B188B">
        <w:t>[1</w:t>
      </w:r>
      <w:proofErr w:type="gramStart"/>
      <w:r w:rsidRPr="009B188B">
        <w:t>]https</w:t>
      </w:r>
      <w:proofErr w:type="gramEnd"/>
      <w:r w:rsidRPr="009B188B">
        <w:t>://github.com/jakapoor/AMRUPT/blob/master/Course%20materials%20and%20assignments/Weekly%20meetings/2018_Spring/Week_7_(03-16-18)/DF_week_7_03_16_18.pdf</w:t>
      </w:r>
    </w:p>
    <w:p w14:paraId="62A950B2" w14:textId="57267B7A" w:rsidR="009B188B" w:rsidRPr="009B188B" w:rsidRDefault="009B188B" w:rsidP="0001186F">
      <w:pPr>
        <w:pStyle w:val="NormalWeb"/>
        <w:spacing w:before="0" w:beforeAutospacing="0" w:after="120" w:afterAutospacing="0"/>
      </w:pPr>
      <w:r w:rsidRPr="009B188B">
        <w:t>[2] https://www.rtl-sdr.com/about-rtl-sdr/</w:t>
      </w:r>
    </w:p>
    <w:p w14:paraId="0B695332" w14:textId="77777777" w:rsidR="009B188B" w:rsidRPr="009B188B" w:rsidRDefault="009B188B" w:rsidP="009B188B">
      <w:r w:rsidRPr="009B188B">
        <w:t xml:space="preserve">[3] </w:t>
      </w:r>
      <w:hyperlink r:id="rId9" w:history="1">
        <w:r w:rsidRPr="009B188B">
          <w:rPr>
            <w:rStyle w:val="Hyperlink"/>
          </w:rPr>
          <w:t>https://osmocom.org/projects/sdr/wiki/rtl-sdr</w:t>
        </w:r>
      </w:hyperlink>
    </w:p>
    <w:p w14:paraId="58495E7A" w14:textId="77777777" w:rsidR="0001186F" w:rsidRPr="009B188B" w:rsidRDefault="0001186F" w:rsidP="0001186F">
      <w:pPr>
        <w:rPr>
          <w:rFonts w:eastAsia="Times New Roman"/>
        </w:rPr>
      </w:pPr>
    </w:p>
    <w:p w14:paraId="1C987D9F" w14:textId="4D502414" w:rsidR="0001186F" w:rsidRPr="009B188B" w:rsidRDefault="0001186F" w:rsidP="0001186F">
      <w:pPr>
        <w:pStyle w:val="NormalWeb"/>
        <w:spacing w:before="0" w:beforeAutospacing="0" w:after="120" w:afterAutospacing="0"/>
      </w:pPr>
    </w:p>
    <w:p w14:paraId="2117EFDD" w14:textId="77777777" w:rsidR="0001186F" w:rsidRPr="009B188B" w:rsidRDefault="0001186F" w:rsidP="0001186F">
      <w:pPr>
        <w:rPr>
          <w:rFonts w:eastAsia="Times New Roman"/>
        </w:rPr>
      </w:pPr>
    </w:p>
    <w:p w14:paraId="7EFC68B8" w14:textId="77777777" w:rsidR="0001186F" w:rsidRPr="00C40896" w:rsidRDefault="0001186F" w:rsidP="00C40896">
      <w:pPr>
        <w:spacing w:after="120"/>
      </w:pPr>
    </w:p>
    <w:p w14:paraId="17E86CE8" w14:textId="77777777" w:rsidR="00C40896" w:rsidRPr="00C40896" w:rsidRDefault="00C40896" w:rsidP="00C40896">
      <w:pPr>
        <w:rPr>
          <w:rFonts w:eastAsia="Times New Roman"/>
        </w:rPr>
      </w:pPr>
    </w:p>
    <w:p w14:paraId="42B1E5AC" w14:textId="77777777" w:rsidR="00C40896" w:rsidRPr="009B188B" w:rsidRDefault="00C40896" w:rsidP="002B0A48"/>
    <w:p w14:paraId="046A67C4" w14:textId="77777777" w:rsidR="00E05C28" w:rsidRPr="009B188B" w:rsidRDefault="00E05C28" w:rsidP="00D3309A">
      <w:pPr>
        <w:jc w:val="center"/>
      </w:pPr>
    </w:p>
    <w:sectPr w:rsidR="00E05C28" w:rsidRPr="009B188B" w:rsidSect="003C04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lian" w:date="2018-03-27T09:58:00Z" w:initials="J">
    <w:p w14:paraId="390149ED" w14:textId="47400986" w:rsidR="00050F95" w:rsidRDefault="00050F95">
      <w:pPr>
        <w:pStyle w:val="CommentText"/>
      </w:pPr>
      <w:r>
        <w:rPr>
          <w:rStyle w:val="CommentReference"/>
        </w:rPr>
        <w:annotationRef/>
      </w:r>
      <w:r>
        <w:t xml:space="preserve">A more thorough discussion of the advantages of SDR architecture would be great. What are those advantages? Be specific. </w:t>
      </w:r>
    </w:p>
  </w:comment>
  <w:comment w:id="2" w:author="Julian" w:date="2018-03-27T09:55:00Z" w:initials="J">
    <w:p w14:paraId="0DDE720B" w14:textId="1B2D6ED3" w:rsidR="00050F95" w:rsidRDefault="00050F95">
      <w:pPr>
        <w:pStyle w:val="CommentText"/>
      </w:pPr>
      <w:r>
        <w:rPr>
          <w:rStyle w:val="CommentReference"/>
        </w:rPr>
        <w:annotationRef/>
      </w:r>
      <w:r>
        <w:t>My inclusion of 4 antennas was partially for Watson-Watt and partly to simplify “quadrant disambiguation.” If you agree that Watson-Watt may be useful, please make sure there’s a discussion of how this may be useful (I have an idea about why, but I want to make sure the team understands this and agrees).</w:t>
      </w:r>
    </w:p>
  </w:comment>
  <w:comment w:id="5" w:author="Julian" w:date="2018-03-27T09:59:00Z" w:initials="J">
    <w:p w14:paraId="47E44C29" w14:textId="093F3D0B" w:rsidR="00050F95" w:rsidRDefault="00050F95">
      <w:pPr>
        <w:pStyle w:val="CommentText"/>
      </w:pPr>
      <w:r>
        <w:rPr>
          <w:rStyle w:val="CommentReference"/>
        </w:rPr>
        <w:annotationRef/>
      </w:r>
      <w:r>
        <w:t>Dedicated?</w:t>
      </w:r>
    </w:p>
  </w:comment>
  <w:comment w:id="3" w:author="Julian" w:date="2018-03-27T09:59:00Z" w:initials="J">
    <w:p w14:paraId="09126CEA" w14:textId="238CC5D5" w:rsidR="00050F95" w:rsidRDefault="00050F95">
      <w:pPr>
        <w:pStyle w:val="CommentText"/>
      </w:pPr>
      <w:r>
        <w:rPr>
          <w:rStyle w:val="CommentReference"/>
        </w:rPr>
        <w:annotationRef/>
      </w:r>
      <w:r>
        <w:t>But why have the dedicated clock? Don’t just describe, explain its function (i.e. what problem it solves, and why the problem matters).</w:t>
      </w:r>
    </w:p>
  </w:comment>
  <w:comment w:id="6" w:author="Julian" w:date="2018-03-27T10:04:00Z" w:initials="J">
    <w:p w14:paraId="23060B11" w14:textId="5DE19E99" w:rsidR="0017319A" w:rsidRDefault="0017319A">
      <w:pPr>
        <w:pStyle w:val="CommentText"/>
      </w:pPr>
      <w:r>
        <w:rPr>
          <w:rStyle w:val="CommentReference"/>
        </w:rPr>
        <w:annotationRef/>
      </w:r>
      <w:r>
        <w:t>Citation? How do we know this helps?</w:t>
      </w:r>
    </w:p>
  </w:comment>
  <w:comment w:id="7" w:author="Julian" w:date="2018-03-27T10:04:00Z" w:initials="J">
    <w:p w14:paraId="338E3537" w14:textId="142DF74D" w:rsidR="0017319A" w:rsidRDefault="0017319A">
      <w:pPr>
        <w:pStyle w:val="CommentText"/>
      </w:pPr>
      <w:r>
        <w:rPr>
          <w:rStyle w:val="CommentReference"/>
        </w:rPr>
        <w:annotationRef/>
      </w:r>
      <w:r>
        <w:t>Which ones?</w:t>
      </w:r>
    </w:p>
  </w:comment>
  <w:comment w:id="8" w:author="Julian" w:date="2018-03-27T10:02:00Z" w:initials="J">
    <w:p w14:paraId="6A8E4881" w14:textId="0E744AB5" w:rsidR="00050F95" w:rsidRDefault="00050F95">
      <w:pPr>
        <w:pStyle w:val="CommentText"/>
      </w:pPr>
      <w:r>
        <w:rPr>
          <w:rStyle w:val="CommentReference"/>
        </w:rPr>
        <w:annotationRef/>
      </w:r>
      <w:r>
        <w:t>How high? What range are we talking about? Is there a simulation, study, or existing system that you’re using to make this conclusion?</w:t>
      </w:r>
    </w:p>
  </w:comment>
  <w:comment w:id="9" w:author="Julian" w:date="2018-03-27T10:07:00Z" w:initials="J">
    <w:p w14:paraId="559EA020" w14:textId="1362A2AC" w:rsidR="0017319A" w:rsidRDefault="0017319A">
      <w:pPr>
        <w:pStyle w:val="CommentText"/>
      </w:pPr>
      <w:r>
        <w:rPr>
          <w:rStyle w:val="CommentReference"/>
        </w:rPr>
        <w:annotationRef/>
      </w:r>
      <w:r>
        <w:t>We haven’t discussed the Pi yet, right? I’d stay general until you have an in-depth discussion of it (i.e. “interface directly with a DSP for downstream signal processing”).</w:t>
      </w:r>
    </w:p>
  </w:comment>
  <w:comment w:id="10" w:author="Julian" w:date="2018-03-27T10:08:00Z" w:initials="J">
    <w:p w14:paraId="692C59F2" w14:textId="77777777" w:rsidR="0017319A" w:rsidRDefault="0017319A">
      <w:pPr>
        <w:pStyle w:val="CommentText"/>
      </w:pPr>
      <w:r>
        <w:rPr>
          <w:rStyle w:val="CommentReference"/>
        </w:rPr>
        <w:annotationRef/>
      </w:r>
      <w:r>
        <w:t xml:space="preserve">Make it clearer that the dongles are all variants of the RTL SDR. </w:t>
      </w:r>
    </w:p>
    <w:p w14:paraId="03C6EEE3" w14:textId="77777777" w:rsidR="0017319A" w:rsidRDefault="0017319A">
      <w:pPr>
        <w:pStyle w:val="CommentText"/>
      </w:pPr>
    </w:p>
    <w:p w14:paraId="4A0757DB" w14:textId="11F5C5FB" w:rsidR="0017319A" w:rsidRDefault="0017319A">
      <w:pPr>
        <w:pStyle w:val="CommentText"/>
      </w:pPr>
      <w:r>
        <w:t>Also, it might be helpful to include other relevant characteristics (like pricing) to help us decide between the dongles.</w:t>
      </w:r>
    </w:p>
  </w:comment>
  <w:comment w:id="14" w:author="Julian" w:date="2018-03-27T10:10:00Z" w:initials="J">
    <w:p w14:paraId="52A7D0E1" w14:textId="337F4A8D" w:rsidR="0017319A" w:rsidRDefault="0017319A">
      <w:pPr>
        <w:pStyle w:val="CommentText"/>
      </w:pPr>
      <w:r>
        <w:rPr>
          <w:rStyle w:val="CommentReference"/>
        </w:rPr>
        <w:annotationRef/>
      </w:r>
      <w:r>
        <w:t>Why choose a monopole over a dipole or other approach? What about the radiation pattern? Are there differences in the sensitivity, radiation pattern, etc. of different antenna designs?</w:t>
      </w:r>
    </w:p>
  </w:comment>
  <w:comment w:id="15" w:author="Julian" w:date="2018-03-27T10:13:00Z" w:initials="J">
    <w:p w14:paraId="355BC6BC" w14:textId="520A950A" w:rsidR="0017319A" w:rsidRDefault="0017319A">
      <w:pPr>
        <w:pStyle w:val="CommentText"/>
      </w:pPr>
      <w:r>
        <w:rPr>
          <w:rStyle w:val="CommentReference"/>
        </w:rPr>
        <w:annotationRef/>
      </w:r>
      <w:r>
        <w:t>Why? What does the RF switch do? What problem is it solving? How big a problem is it? How have others solved that problem? The same way? Differently? If differently, why are we going this way?</w:t>
      </w:r>
    </w:p>
  </w:comment>
  <w:comment w:id="16" w:author="Julian" w:date="2018-03-27T10:14:00Z" w:initials="J">
    <w:p w14:paraId="76921D30" w14:textId="429D3D72" w:rsidR="00B21C72" w:rsidRDefault="00B21C72">
      <w:pPr>
        <w:pStyle w:val="CommentText"/>
      </w:pPr>
      <w:r>
        <w:rPr>
          <w:rStyle w:val="CommentReference"/>
        </w:rPr>
        <w:annotationRef/>
      </w:r>
      <w:r>
        <w:t>This is not what we’re doing though…</w:t>
      </w:r>
    </w:p>
  </w:comment>
  <w:comment w:id="17" w:author="Julian" w:date="2018-03-27T10:14:00Z" w:initials="J">
    <w:p w14:paraId="2F338FC4" w14:textId="77777777" w:rsidR="00B21C72" w:rsidRDefault="00B21C72">
      <w:pPr>
        <w:pStyle w:val="CommentText"/>
      </w:pPr>
      <w:r>
        <w:t xml:space="preserve">What aspects of the Pi? </w:t>
      </w:r>
    </w:p>
    <w:p w14:paraId="0D9C02AC" w14:textId="77777777" w:rsidR="00B21C72" w:rsidRDefault="00B21C72">
      <w:pPr>
        <w:pStyle w:val="CommentText"/>
      </w:pPr>
    </w:p>
    <w:p w14:paraId="254B12DC" w14:textId="0AF73368" w:rsidR="00B21C72" w:rsidRDefault="00B21C72">
      <w:pPr>
        <w:pStyle w:val="CommentText"/>
      </w:pPr>
      <w:r>
        <w:t>Also, a</w:t>
      </w:r>
      <w:r>
        <w:rPr>
          <w:rStyle w:val="CommentReference"/>
        </w:rPr>
        <w:annotationRef/>
      </w:r>
      <w:r>
        <w:t>gain, stay general. What is the function of the Raspberry Pi here? Use more descriptive language than the name of the device. E.g. “Control circuitry (Raspberry Pi)”</w:t>
      </w:r>
    </w:p>
  </w:comment>
  <w:comment w:id="18" w:author="Julian" w:date="2018-03-27T10:16:00Z" w:initials="J">
    <w:p w14:paraId="487BD43A" w14:textId="77FD71E3" w:rsidR="00B21C72" w:rsidRDefault="00B21C72">
      <w:pPr>
        <w:pStyle w:val="CommentText"/>
      </w:pPr>
      <w:r>
        <w:rPr>
          <w:rStyle w:val="CommentReference"/>
        </w:rPr>
        <w:annotationRef/>
      </w:r>
      <w:r>
        <w:t>This is an opportunity for Mei to insert a better-defined test. How will this test be designed? What kind of results do you expect?</w:t>
      </w:r>
    </w:p>
  </w:comment>
  <w:comment w:id="19" w:author="Julian" w:date="2018-03-27T10:18:00Z" w:initials="J">
    <w:p w14:paraId="26023099" w14:textId="3FC3FF25" w:rsidR="00B21C72" w:rsidRDefault="00B21C72">
      <w:pPr>
        <w:pStyle w:val="CommentText"/>
      </w:pPr>
      <w:r>
        <w:rPr>
          <w:rStyle w:val="CommentReference"/>
        </w:rPr>
        <w:annotationRef/>
      </w:r>
      <w:r>
        <w:t>Be more specific. Phase offsets aren’t the only thing the RF noise source can help with. What other error exists in an uncalibrated system with multiple radios driven by a single LO?</w:t>
      </w:r>
    </w:p>
    <w:p w14:paraId="08B49F9B" w14:textId="77777777" w:rsidR="00B21C72" w:rsidRDefault="00B21C72">
      <w:pPr>
        <w:pStyle w:val="CommentText"/>
      </w:pPr>
    </w:p>
    <w:p w14:paraId="6AC9AE2A" w14:textId="441D0D72" w:rsidR="00B21C72" w:rsidRDefault="00B21C72">
      <w:pPr>
        <w:pStyle w:val="CommentText"/>
      </w:pPr>
      <w:r>
        <w:t>Also, why use noise? Who else has done it this way? How will the RF noise be used to calibrate the system? What will be the architecture of the calibration software? This information may best be located elsewhere (e.g. a section specifically on calibration, but if so you should point the reader there)</w:t>
      </w:r>
    </w:p>
  </w:comment>
  <w:comment w:id="21" w:author="Julian" w:date="2018-03-27T10:23:00Z" w:initials="J">
    <w:p w14:paraId="06A7B97D" w14:textId="47497DD7" w:rsidR="00B21C72" w:rsidRDefault="00B21C72">
      <w:pPr>
        <w:pStyle w:val="CommentText"/>
      </w:pPr>
      <w:r>
        <w:rPr>
          <w:rStyle w:val="CommentReference"/>
        </w:rPr>
        <w:annotationRef/>
      </w:r>
      <w:r>
        <w:t>What is the function of the IQ sample register table from the CC1310? I doubt this is how the RTL SDR provides those samples.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149ED" w15:done="0"/>
  <w15:commentEx w15:paraId="0DDE720B" w15:done="0"/>
  <w15:commentEx w15:paraId="47E44C29" w15:done="0"/>
  <w15:commentEx w15:paraId="09126CEA" w15:done="0"/>
  <w15:commentEx w15:paraId="23060B11" w15:done="0"/>
  <w15:commentEx w15:paraId="338E3537" w15:done="0"/>
  <w15:commentEx w15:paraId="6A8E4881" w15:done="0"/>
  <w15:commentEx w15:paraId="559EA020" w15:done="0"/>
  <w15:commentEx w15:paraId="4A0757DB" w15:done="0"/>
  <w15:commentEx w15:paraId="52A7D0E1" w15:done="0"/>
  <w15:commentEx w15:paraId="355BC6BC" w15:done="0"/>
  <w15:commentEx w15:paraId="76921D30" w15:done="0"/>
  <w15:commentEx w15:paraId="254B12DC" w15:done="0"/>
  <w15:commentEx w15:paraId="487BD43A" w15:done="0"/>
  <w15:commentEx w15:paraId="6AC9AE2A" w15:done="0"/>
  <w15:commentEx w15:paraId="06A7B9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4238"/>
    <w:multiLevelType w:val="multilevel"/>
    <w:tmpl w:val="5D52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9A"/>
    <w:rsid w:val="0001186F"/>
    <w:rsid w:val="00027762"/>
    <w:rsid w:val="00050F95"/>
    <w:rsid w:val="00076EB5"/>
    <w:rsid w:val="00122D98"/>
    <w:rsid w:val="0017319A"/>
    <w:rsid w:val="00297369"/>
    <w:rsid w:val="002B0A48"/>
    <w:rsid w:val="003C04C4"/>
    <w:rsid w:val="003F76E2"/>
    <w:rsid w:val="00426881"/>
    <w:rsid w:val="004C47F2"/>
    <w:rsid w:val="007C113A"/>
    <w:rsid w:val="009B188B"/>
    <w:rsid w:val="00B122C4"/>
    <w:rsid w:val="00B21C72"/>
    <w:rsid w:val="00B45C3A"/>
    <w:rsid w:val="00C40896"/>
    <w:rsid w:val="00C51AE9"/>
    <w:rsid w:val="00D3309A"/>
    <w:rsid w:val="00E05C28"/>
    <w:rsid w:val="00E708AB"/>
    <w:rsid w:val="00F65AAE"/>
    <w:rsid w:val="00FB569E"/>
    <w:rsid w:val="00FB5986"/>
    <w:rsid w:val="00FF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12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86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09A"/>
    <w:pPr>
      <w:spacing w:before="100" w:beforeAutospacing="1" w:after="100" w:afterAutospacing="1"/>
    </w:pPr>
  </w:style>
  <w:style w:type="character" w:styleId="Strong">
    <w:name w:val="Strong"/>
    <w:basedOn w:val="DefaultParagraphFont"/>
    <w:uiPriority w:val="22"/>
    <w:qFormat/>
    <w:rsid w:val="00E05C28"/>
    <w:rPr>
      <w:b/>
      <w:bCs/>
    </w:rPr>
  </w:style>
  <w:style w:type="character" w:styleId="Hyperlink">
    <w:name w:val="Hyperlink"/>
    <w:basedOn w:val="DefaultParagraphFont"/>
    <w:uiPriority w:val="99"/>
    <w:unhideWhenUsed/>
    <w:rsid w:val="00C40896"/>
    <w:rPr>
      <w:color w:val="0563C1" w:themeColor="hyperlink"/>
      <w:u w:val="single"/>
    </w:rPr>
  </w:style>
  <w:style w:type="paragraph" w:styleId="ListParagraph">
    <w:name w:val="List Paragraph"/>
    <w:basedOn w:val="Normal"/>
    <w:uiPriority w:val="34"/>
    <w:qFormat/>
    <w:rsid w:val="00C40896"/>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050F95"/>
    <w:rPr>
      <w:sz w:val="16"/>
      <w:szCs w:val="16"/>
    </w:rPr>
  </w:style>
  <w:style w:type="paragraph" w:styleId="CommentText">
    <w:name w:val="annotation text"/>
    <w:basedOn w:val="Normal"/>
    <w:link w:val="CommentTextChar"/>
    <w:uiPriority w:val="99"/>
    <w:semiHidden/>
    <w:unhideWhenUsed/>
    <w:rsid w:val="00050F95"/>
    <w:rPr>
      <w:sz w:val="20"/>
      <w:szCs w:val="20"/>
    </w:rPr>
  </w:style>
  <w:style w:type="character" w:customStyle="1" w:styleId="CommentTextChar">
    <w:name w:val="Comment Text Char"/>
    <w:basedOn w:val="DefaultParagraphFont"/>
    <w:link w:val="CommentText"/>
    <w:uiPriority w:val="99"/>
    <w:semiHidden/>
    <w:rsid w:val="00050F9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0F95"/>
    <w:rPr>
      <w:b/>
      <w:bCs/>
    </w:rPr>
  </w:style>
  <w:style w:type="character" w:customStyle="1" w:styleId="CommentSubjectChar">
    <w:name w:val="Comment Subject Char"/>
    <w:basedOn w:val="CommentTextChar"/>
    <w:link w:val="CommentSubject"/>
    <w:uiPriority w:val="99"/>
    <w:semiHidden/>
    <w:rsid w:val="00050F9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50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8752">
      <w:bodyDiv w:val="1"/>
      <w:marLeft w:val="0"/>
      <w:marRight w:val="0"/>
      <w:marTop w:val="0"/>
      <w:marBottom w:val="0"/>
      <w:divBdr>
        <w:top w:val="none" w:sz="0" w:space="0" w:color="auto"/>
        <w:left w:val="none" w:sz="0" w:space="0" w:color="auto"/>
        <w:bottom w:val="none" w:sz="0" w:space="0" w:color="auto"/>
        <w:right w:val="none" w:sz="0" w:space="0" w:color="auto"/>
      </w:divBdr>
    </w:div>
    <w:div w:id="656767500">
      <w:bodyDiv w:val="1"/>
      <w:marLeft w:val="0"/>
      <w:marRight w:val="0"/>
      <w:marTop w:val="0"/>
      <w:marBottom w:val="0"/>
      <w:divBdr>
        <w:top w:val="none" w:sz="0" w:space="0" w:color="auto"/>
        <w:left w:val="none" w:sz="0" w:space="0" w:color="auto"/>
        <w:bottom w:val="none" w:sz="0" w:space="0" w:color="auto"/>
        <w:right w:val="none" w:sz="0" w:space="0" w:color="auto"/>
      </w:divBdr>
    </w:div>
    <w:div w:id="766585543">
      <w:bodyDiv w:val="1"/>
      <w:marLeft w:val="0"/>
      <w:marRight w:val="0"/>
      <w:marTop w:val="0"/>
      <w:marBottom w:val="0"/>
      <w:divBdr>
        <w:top w:val="none" w:sz="0" w:space="0" w:color="auto"/>
        <w:left w:val="none" w:sz="0" w:space="0" w:color="auto"/>
        <w:bottom w:val="none" w:sz="0" w:space="0" w:color="auto"/>
        <w:right w:val="none" w:sz="0" w:space="0" w:color="auto"/>
      </w:divBdr>
    </w:div>
    <w:div w:id="1088504120">
      <w:bodyDiv w:val="1"/>
      <w:marLeft w:val="0"/>
      <w:marRight w:val="0"/>
      <w:marTop w:val="0"/>
      <w:marBottom w:val="0"/>
      <w:divBdr>
        <w:top w:val="none" w:sz="0" w:space="0" w:color="auto"/>
        <w:left w:val="none" w:sz="0" w:space="0" w:color="auto"/>
        <w:bottom w:val="none" w:sz="0" w:space="0" w:color="auto"/>
        <w:right w:val="none" w:sz="0" w:space="0" w:color="auto"/>
      </w:divBdr>
    </w:div>
    <w:div w:id="1175340472">
      <w:bodyDiv w:val="1"/>
      <w:marLeft w:val="0"/>
      <w:marRight w:val="0"/>
      <w:marTop w:val="0"/>
      <w:marBottom w:val="0"/>
      <w:divBdr>
        <w:top w:val="none" w:sz="0" w:space="0" w:color="auto"/>
        <w:left w:val="none" w:sz="0" w:space="0" w:color="auto"/>
        <w:bottom w:val="none" w:sz="0" w:space="0" w:color="auto"/>
        <w:right w:val="none" w:sz="0" w:space="0" w:color="auto"/>
      </w:divBdr>
    </w:div>
    <w:div w:id="1218542385">
      <w:bodyDiv w:val="1"/>
      <w:marLeft w:val="0"/>
      <w:marRight w:val="0"/>
      <w:marTop w:val="0"/>
      <w:marBottom w:val="0"/>
      <w:divBdr>
        <w:top w:val="none" w:sz="0" w:space="0" w:color="auto"/>
        <w:left w:val="none" w:sz="0" w:space="0" w:color="auto"/>
        <w:bottom w:val="none" w:sz="0" w:space="0" w:color="auto"/>
        <w:right w:val="none" w:sz="0" w:space="0" w:color="auto"/>
      </w:divBdr>
      <w:divsChild>
        <w:div w:id="291403332">
          <w:marLeft w:val="720"/>
          <w:marRight w:val="0"/>
          <w:marTop w:val="0"/>
          <w:marBottom w:val="0"/>
          <w:divBdr>
            <w:top w:val="none" w:sz="0" w:space="0" w:color="auto"/>
            <w:left w:val="none" w:sz="0" w:space="0" w:color="auto"/>
            <w:bottom w:val="none" w:sz="0" w:space="0" w:color="auto"/>
            <w:right w:val="none" w:sz="0" w:space="0" w:color="auto"/>
          </w:divBdr>
        </w:div>
      </w:divsChild>
    </w:div>
    <w:div w:id="1616863591">
      <w:bodyDiv w:val="1"/>
      <w:marLeft w:val="0"/>
      <w:marRight w:val="0"/>
      <w:marTop w:val="0"/>
      <w:marBottom w:val="0"/>
      <w:divBdr>
        <w:top w:val="none" w:sz="0" w:space="0" w:color="auto"/>
        <w:left w:val="none" w:sz="0" w:space="0" w:color="auto"/>
        <w:bottom w:val="none" w:sz="0" w:space="0" w:color="auto"/>
        <w:right w:val="none" w:sz="0" w:space="0" w:color="auto"/>
      </w:divBdr>
    </w:div>
    <w:div w:id="1637027622">
      <w:bodyDiv w:val="1"/>
      <w:marLeft w:val="0"/>
      <w:marRight w:val="0"/>
      <w:marTop w:val="0"/>
      <w:marBottom w:val="0"/>
      <w:divBdr>
        <w:top w:val="none" w:sz="0" w:space="0" w:color="auto"/>
        <w:left w:val="none" w:sz="0" w:space="0" w:color="auto"/>
        <w:bottom w:val="none" w:sz="0" w:space="0" w:color="auto"/>
        <w:right w:val="none" w:sz="0" w:space="0" w:color="auto"/>
      </w:divBdr>
    </w:div>
    <w:div w:id="1680110143">
      <w:bodyDiv w:val="1"/>
      <w:marLeft w:val="0"/>
      <w:marRight w:val="0"/>
      <w:marTop w:val="0"/>
      <w:marBottom w:val="0"/>
      <w:divBdr>
        <w:top w:val="none" w:sz="0" w:space="0" w:color="auto"/>
        <w:left w:val="none" w:sz="0" w:space="0" w:color="auto"/>
        <w:bottom w:val="none" w:sz="0" w:space="0" w:color="auto"/>
        <w:right w:val="none" w:sz="0" w:space="0" w:color="auto"/>
      </w:divBdr>
    </w:div>
    <w:div w:id="1746416159">
      <w:bodyDiv w:val="1"/>
      <w:marLeft w:val="0"/>
      <w:marRight w:val="0"/>
      <w:marTop w:val="0"/>
      <w:marBottom w:val="0"/>
      <w:divBdr>
        <w:top w:val="none" w:sz="0" w:space="0" w:color="auto"/>
        <w:left w:val="none" w:sz="0" w:space="0" w:color="auto"/>
        <w:bottom w:val="none" w:sz="0" w:space="0" w:color="auto"/>
        <w:right w:val="none" w:sz="0" w:space="0" w:color="auto"/>
      </w:divBdr>
    </w:div>
    <w:div w:id="2006590534">
      <w:bodyDiv w:val="1"/>
      <w:marLeft w:val="0"/>
      <w:marRight w:val="0"/>
      <w:marTop w:val="0"/>
      <w:marBottom w:val="0"/>
      <w:divBdr>
        <w:top w:val="none" w:sz="0" w:space="0" w:color="auto"/>
        <w:left w:val="none" w:sz="0" w:space="0" w:color="auto"/>
        <w:bottom w:val="none" w:sz="0" w:space="0" w:color="auto"/>
        <w:right w:val="none" w:sz="0" w:space="0" w:color="auto"/>
      </w:divBdr>
    </w:div>
    <w:div w:id="2120293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mocom.org/projects/sdr/wiki/rtl-s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Cray</dc:creator>
  <cp:keywords/>
  <dc:description/>
  <cp:lastModifiedBy>Julian</cp:lastModifiedBy>
  <cp:revision>2</cp:revision>
  <dcterms:created xsi:type="dcterms:W3CDTF">2018-03-27T18:12:00Z</dcterms:created>
  <dcterms:modified xsi:type="dcterms:W3CDTF">2018-03-27T18:12:00Z</dcterms:modified>
</cp:coreProperties>
</file>